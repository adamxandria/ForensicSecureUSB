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633CC" w14:textId="0FF2F29F" w:rsidR="0FFF854E" w:rsidRPr="00F94369" w:rsidRDefault="0FFF854E" w:rsidP="345D4DC7">
      <w:pPr>
        <w:pStyle w:val="papertitle"/>
        <w:spacing w:beforeAutospacing="1" w:afterAutospacing="1" w:line="259" w:lineRule="auto"/>
        <w:rPr>
          <w:lang w:val="en-SG"/>
        </w:rPr>
      </w:pPr>
      <w:r w:rsidRPr="00F94369">
        <w:rPr>
          <w:lang w:val="en-SG"/>
        </w:rPr>
        <w:t>Forensics Secure USB</w:t>
      </w:r>
    </w:p>
    <w:p w14:paraId="4DADCCCC" w14:textId="77777777" w:rsidR="00D7522C" w:rsidRPr="00F94369" w:rsidRDefault="00D7522C" w:rsidP="003B4E04">
      <w:pPr>
        <w:pStyle w:val="Author"/>
        <w:spacing w:before="100" w:beforeAutospacing="1" w:after="100" w:afterAutospacing="1" w:line="120" w:lineRule="auto"/>
        <w:rPr>
          <w:sz w:val="16"/>
          <w:szCs w:val="16"/>
          <w:lang w:val="en-SG"/>
        </w:rPr>
      </w:pPr>
    </w:p>
    <w:p w14:paraId="1F967B10" w14:textId="77777777" w:rsidR="00D7522C" w:rsidRPr="00F94369" w:rsidRDefault="00D7522C" w:rsidP="00CA4392">
      <w:pPr>
        <w:pStyle w:val="Author"/>
        <w:spacing w:before="100" w:beforeAutospacing="1" w:after="100" w:afterAutospacing="1" w:line="120" w:lineRule="auto"/>
        <w:rPr>
          <w:sz w:val="16"/>
          <w:szCs w:val="16"/>
          <w:lang w:val="en-SG"/>
        </w:rPr>
        <w:sectPr w:rsidR="00D7522C" w:rsidRPr="00F94369" w:rsidSect="003B4E04">
          <w:footerReference w:type="first" r:id="rId11"/>
          <w:pgSz w:w="11906" w:h="16838" w:code="9"/>
          <w:pgMar w:top="540" w:right="893" w:bottom="1440" w:left="893" w:header="720" w:footer="720" w:gutter="0"/>
          <w:cols w:space="720"/>
          <w:titlePg/>
          <w:docGrid w:linePitch="360"/>
        </w:sectPr>
      </w:pPr>
    </w:p>
    <w:p w14:paraId="2F07867C" w14:textId="705C92A2" w:rsidR="005951A0" w:rsidRPr="00F94369" w:rsidRDefault="009D2BAD" w:rsidP="005951A0">
      <w:pPr>
        <w:pStyle w:val="Author"/>
        <w:spacing w:before="100" w:beforeAutospacing="1"/>
        <w:rPr>
          <w:sz w:val="18"/>
          <w:szCs w:val="18"/>
          <w:lang w:val="en-SG"/>
        </w:rPr>
      </w:pPr>
      <w:bookmarkStart w:id="0" w:name="_Hlk93560006"/>
      <w:r w:rsidRPr="00F94369">
        <w:rPr>
          <w:sz w:val="18"/>
          <w:szCs w:val="18"/>
          <w:lang w:val="en-SG"/>
        </w:rPr>
        <w:t>Jonathan Chiu Zheng Hao</w:t>
      </w:r>
      <w:r w:rsidR="001B656E" w:rsidRPr="00F94369">
        <w:rPr>
          <w:sz w:val="18"/>
          <w:szCs w:val="18"/>
          <w:lang w:val="en-SG"/>
        </w:rPr>
        <w:t>, Sng Ray Shiang Nicholas, Karen Goh, Muhamad Fiqri Adam, Xande Koh Yong en</w:t>
      </w:r>
      <w:r w:rsidR="005951A0" w:rsidRPr="00F94369">
        <w:rPr>
          <w:sz w:val="18"/>
          <w:szCs w:val="18"/>
          <w:lang w:val="en-SG"/>
        </w:rPr>
        <w:br/>
      </w:r>
      <w:r w:rsidR="005951A0" w:rsidRPr="00F94369">
        <w:rPr>
          <w:i/>
          <w:sz w:val="18"/>
          <w:szCs w:val="18"/>
          <w:lang w:val="en-SG"/>
        </w:rPr>
        <w:t>Infocomm Technology Cluster</w:t>
      </w:r>
      <w:r w:rsidR="005951A0" w:rsidRPr="00F94369">
        <w:rPr>
          <w:sz w:val="18"/>
          <w:szCs w:val="18"/>
          <w:lang w:val="en-SG"/>
        </w:rPr>
        <w:br/>
      </w:r>
      <w:r w:rsidR="005951A0" w:rsidRPr="00F94369">
        <w:rPr>
          <w:i/>
          <w:sz w:val="18"/>
          <w:szCs w:val="18"/>
          <w:lang w:val="en-SG"/>
        </w:rPr>
        <w:t xml:space="preserve">Singapore Institute of Technology </w:t>
      </w:r>
      <w:r w:rsidR="005951A0" w:rsidRPr="00F94369">
        <w:rPr>
          <w:i/>
          <w:sz w:val="18"/>
          <w:szCs w:val="18"/>
          <w:lang w:val="en-SG"/>
        </w:rPr>
        <w:br/>
      </w:r>
      <w:r w:rsidR="005951A0" w:rsidRPr="00F94369">
        <w:rPr>
          <w:sz w:val="18"/>
          <w:szCs w:val="18"/>
          <w:lang w:val="en-SG"/>
        </w:rPr>
        <w:t>Singapore</w:t>
      </w:r>
      <w:r w:rsidR="005951A0" w:rsidRPr="00F94369">
        <w:rPr>
          <w:sz w:val="18"/>
          <w:szCs w:val="18"/>
          <w:lang w:val="en-SG"/>
        </w:rPr>
        <w:br/>
        <w:t>{</w:t>
      </w:r>
      <w:r w:rsidR="00EC00A1" w:rsidRPr="00F94369">
        <w:rPr>
          <w:sz w:val="18"/>
          <w:szCs w:val="18"/>
          <w:lang w:val="en-SG"/>
        </w:rPr>
        <w:t>2203187, 2203197, 2203430, 2202878, 2203</w:t>
      </w:r>
      <w:r w:rsidR="00DD0474" w:rsidRPr="00F94369">
        <w:rPr>
          <w:sz w:val="18"/>
          <w:szCs w:val="18"/>
          <w:lang w:val="en-SG"/>
        </w:rPr>
        <w:t>203</w:t>
      </w:r>
      <w:r w:rsidR="005951A0" w:rsidRPr="00F94369">
        <w:rPr>
          <w:sz w:val="18"/>
          <w:szCs w:val="18"/>
          <w:lang w:val="en-SG"/>
        </w:rPr>
        <w:t>}@sit.singaporetech.edu.sg</w:t>
      </w:r>
    </w:p>
    <w:bookmarkEnd w:id="0"/>
    <w:p w14:paraId="46BE3D7D" w14:textId="06BCD0E9" w:rsidR="00447BB9" w:rsidRPr="00F94369" w:rsidRDefault="00447BB9" w:rsidP="00447BB9">
      <w:pPr>
        <w:pStyle w:val="Author"/>
        <w:spacing w:before="100" w:beforeAutospacing="1"/>
        <w:rPr>
          <w:lang w:val="en-SG"/>
        </w:rPr>
      </w:pPr>
    </w:p>
    <w:p w14:paraId="0B49BAF5" w14:textId="77777777" w:rsidR="009F1D79" w:rsidRDefault="009F1D79">
      <w:pPr>
        <w:sectPr w:rsidR="009F1D79" w:rsidSect="005951A0">
          <w:type w:val="continuous"/>
          <w:pgSz w:w="11906" w:h="16838" w:code="9"/>
          <w:pgMar w:top="450" w:right="893" w:bottom="1440" w:left="893" w:header="720" w:footer="720" w:gutter="0"/>
          <w:cols w:space="720"/>
          <w:docGrid w:linePitch="360"/>
        </w:sectPr>
      </w:pPr>
    </w:p>
    <w:p w14:paraId="61D5F9EF" w14:textId="46C53483" w:rsidR="004D72B5" w:rsidRPr="00F94369" w:rsidRDefault="009303D9" w:rsidP="00972203">
      <w:pPr>
        <w:pStyle w:val="Abstract"/>
        <w:rPr>
          <w:i/>
          <w:lang w:val="en-SG"/>
        </w:rPr>
      </w:pPr>
      <w:commentRangeStart w:id="1"/>
      <w:r w:rsidRPr="00F94369">
        <w:rPr>
          <w:i/>
          <w:lang w:val="en-SG"/>
        </w:rPr>
        <w:t>Abstract</w:t>
      </w:r>
      <w:r w:rsidRPr="00F94369">
        <w:rPr>
          <w:lang w:val="en-SG"/>
        </w:rPr>
        <w:t>—</w:t>
      </w:r>
      <w:commentRangeEnd w:id="1"/>
      <w:r w:rsidR="00FF3704" w:rsidRPr="00F94369">
        <w:rPr>
          <w:rStyle w:val="CommentReference"/>
          <w:b w:val="0"/>
          <w:lang w:val="en-SG"/>
        </w:rPr>
        <w:commentReference w:id="1"/>
      </w:r>
      <w:r w:rsidR="00503207" w:rsidRPr="00F94369">
        <w:rPr>
          <w:lang w:val="en-SG"/>
        </w:rPr>
        <w:t xml:space="preserve"> </w:t>
      </w:r>
      <w:r w:rsidR="00C34678" w:rsidRPr="00F94369">
        <w:rPr>
          <w:lang w:val="en-SG"/>
        </w:rPr>
        <w:t>Maintaining the chain of custody for digital evidence is a critical challenge in forensic investigations, particularly in ensuring the confidentiality, integrity, and availability of the evidence. This research aims to present a proof of concept demonstrating that a disk storage device can accurately track its usage while preserving the confidentiality of sensitive information, maintaining the integrity of the evidence, and ensuring its availability for analysis. The proposed solution seeks to strengthen the reliability and security of digital forensic processes.</w:t>
      </w:r>
    </w:p>
    <w:p w14:paraId="476F5CB6" w14:textId="07AE2C6A" w:rsidR="009303D9" w:rsidRPr="00D632BE" w:rsidRDefault="009303D9" w:rsidP="006B6B66">
      <w:pPr>
        <w:pStyle w:val="Heading1"/>
      </w:pPr>
      <w:r w:rsidRPr="00D632BE">
        <w:t>Introduction</w:t>
      </w:r>
    </w:p>
    <w:p w14:paraId="16449660" w14:textId="2F24136E" w:rsidR="009303D9" w:rsidRPr="005B520E" w:rsidRDefault="0A46CEDA" w:rsidP="2AA6F009">
      <w:r>
        <w:t xml:space="preserve">Digital evidence is becoming increasingly relevant in today’s world, making it crucial to ensure the integrity </w:t>
      </w:r>
      <w:r w:rsidR="5E7FA808">
        <w:t xml:space="preserve">and accountability of evidence handling. Disk storage evidence is often </w:t>
      </w:r>
      <w:proofErr w:type="gramStart"/>
      <w:r w:rsidR="5E7FA808">
        <w:t>handled</w:t>
      </w:r>
      <w:proofErr w:type="gramEnd"/>
      <w:r w:rsidR="5E7FA808">
        <w:t xml:space="preserve"> over between multiple personnel, during which they will physically sign a paper to </w:t>
      </w:r>
      <w:r w:rsidR="00B838B5" w:rsidRPr="00F94369">
        <w:t>signify</w:t>
      </w:r>
      <w:r w:rsidR="5E7FA808">
        <w:t xml:space="preserve"> that the evidence has been </w:t>
      </w:r>
      <w:r w:rsidR="5E7FA808" w:rsidRPr="00F94369">
        <w:t>hand</w:t>
      </w:r>
      <w:r w:rsidR="00E44453">
        <w:t>ed</w:t>
      </w:r>
      <w:r w:rsidR="5E7FA808">
        <w:t xml:space="preserve"> over. This approach </w:t>
      </w:r>
      <w:r w:rsidR="748C98F5">
        <w:t xml:space="preserve">presents challenges, as it does not guarantee that the evidence has not been viewed by unauthorized personnel, </w:t>
      </w:r>
      <w:r w:rsidR="00F94369" w:rsidRPr="00F94369">
        <w:t>accessed</w:t>
      </w:r>
      <w:r w:rsidR="748C98F5">
        <w:t xml:space="preserve"> outside of the authorized location, or if the chain of custody has been strictly maintained. These issues can undermine the admissibility of the evide</w:t>
      </w:r>
      <w:r w:rsidR="636BEF2C">
        <w:t>n</w:t>
      </w:r>
      <w:r w:rsidR="748C98F5">
        <w:t>ce [1].</w:t>
      </w:r>
    </w:p>
    <w:p w14:paraId="7A9C0A31" w14:textId="7F1CF703" w:rsidR="7AF3CDFC" w:rsidRDefault="7AF3CDFC" w:rsidP="2AA6F009">
      <w:r>
        <w:t xml:space="preserve">A Chain of Custody (CoC) is a critical process in the management </w:t>
      </w:r>
      <w:r w:rsidRPr="2AA6F009">
        <w:t>of evidence and investigations. CoC is a term that refers to the process of preserving and documenting the chronological history of digital evidence [2]</w:t>
      </w:r>
    </w:p>
    <w:p w14:paraId="122F5590" w14:textId="0259BAB6" w:rsidR="7AF3CDFC" w:rsidRDefault="7AF3CDFC" w:rsidP="2AA6F009">
      <w:pPr>
        <w:pStyle w:val="Heading1"/>
      </w:pPr>
      <w:r>
        <w:t>Problem Definition</w:t>
      </w:r>
    </w:p>
    <w:p w14:paraId="23122965" w14:textId="1A070343" w:rsidR="7AF3CDFC" w:rsidRDefault="7AF3CDFC" w:rsidP="2AA6F009">
      <w:pPr>
        <w:rPr>
          <w:rFonts w:eastAsia="Times New Roman"/>
        </w:rPr>
      </w:pPr>
      <w:r w:rsidRPr="2AA6F009">
        <w:t>In digital forensic investigations, tracking access to evidence disks remains a critical challenge. Existing CoC methods lack the ability to monitor user activity on a host system but instead rely on manual logs or physical sign-off procedures, which are prone to errors and tampering. These traditional methods are inadequate for determining key factors of who accessed the digital evidence, specific actions performed and location of the access.</w:t>
      </w:r>
    </w:p>
    <w:p w14:paraId="5560927F" w14:textId="5E9D2FC2" w:rsidR="7AF3CDFC" w:rsidRDefault="7AF3CDFC" w:rsidP="2AA6F009">
      <w:pPr>
        <w:pStyle w:val="Heading1"/>
      </w:pPr>
      <w:r>
        <w:t>Background Research</w:t>
      </w:r>
    </w:p>
    <w:p w14:paraId="7A7BFF76" w14:textId="40429657" w:rsidR="7AF3CDFC" w:rsidRPr="00361678" w:rsidRDefault="7AF3CDFC" w:rsidP="2AA6F009">
      <w:pPr>
        <w:pStyle w:val="Heading2"/>
        <w:rPr>
          <w:b/>
        </w:rPr>
      </w:pPr>
      <w:r w:rsidRPr="00361678">
        <w:rPr>
          <w:b/>
        </w:rPr>
        <w:t>Literature Review</w:t>
      </w:r>
    </w:p>
    <w:p w14:paraId="6619AA7B" w14:textId="7FCB7BEE" w:rsidR="7AF3CDFC" w:rsidRDefault="7AF3CDFC" w:rsidP="2AA6F009">
      <w:r w:rsidRPr="2AA6F009">
        <w:t>In forensic investigations, CoC ensures the integrity and authenticity of evidence from collection to court presentation, which is especially critical for digital evidence. As digital data and networked systems become more prevalent, traditional CoC procedures face new challenges, such as increased risks of tampering and unauthorized access. Emerging technologies like blockchain and secure logging systems offer solutions to enhance transparency and reliability in handling digital evidence, yet globally accepted guidelines remain lacking [3]. This section will elaborate about the evolution of CoC practices, the challenges in digital forensics, and potential technological solutions to strengthen the process.</w:t>
      </w:r>
    </w:p>
    <w:p w14:paraId="1BF77FE4" w14:textId="10CFE146" w:rsidR="7AF3CDFC" w:rsidRDefault="7AF3CDFC" w:rsidP="2AA6F009">
      <w:pPr>
        <w:rPr>
          <w:b/>
          <w:bCs/>
        </w:rPr>
      </w:pPr>
      <w:r w:rsidRPr="2AA6F009">
        <w:rPr>
          <w:b/>
          <w:bCs/>
        </w:rPr>
        <w:t>Framework for CoC:</w:t>
      </w:r>
    </w:p>
    <w:p w14:paraId="3694E7C2" w14:textId="39195DF2" w:rsidR="7AF3CDFC" w:rsidRDefault="7AF3CDFC" w:rsidP="2AA6F009">
      <w:pPr>
        <w:rPr>
          <w:rFonts w:eastAsia="Times New Roman"/>
        </w:rPr>
      </w:pPr>
      <w:r w:rsidRPr="2AA6F009">
        <w:t>The maintenance of a secure and reliable chain of custody is crucial in digital forensics to preserve the integrity and authenticity of the evidence. Jácome-Castilla and Villamizar-Nuñez [4] presented a comprehensive forensic analysis technique to manage digital evidence, particularly in information system attacks. This method involves obtaining forensic images, calculating hash values and documenting each step to ensure the evidence is unaltered and traceable. The paper highlights both technical and legal requirements for handling digital evidence to ensure that processes meet the forensic standards for admissibility in court. Key critical steps include creating exact forensic copies, securing the evidence with hash values, and maintaining logs of each interaction with evidence to prevent unauthorized tampering.</w:t>
      </w:r>
    </w:p>
    <w:p w14:paraId="796082B2" w14:textId="45D50406" w:rsidR="7AF3CDFC" w:rsidRDefault="7AF3CDFC" w:rsidP="2AA6F009">
      <w:pPr>
        <w:rPr>
          <w:b/>
          <w:bCs/>
        </w:rPr>
      </w:pPr>
      <w:r w:rsidRPr="2AA6F009">
        <w:rPr>
          <w:b/>
          <w:bCs/>
        </w:rPr>
        <w:t>Chain of custody using Blockchain:</w:t>
      </w:r>
    </w:p>
    <w:p w14:paraId="738DCE04" w14:textId="2B43F072" w:rsidR="7AF3CDFC" w:rsidRDefault="7AF3CDFC" w:rsidP="2AA6F009">
      <w:pPr>
        <w:rPr>
          <w:rFonts w:eastAsia="Times New Roman"/>
          <w:sz w:val="22"/>
          <w:szCs w:val="22"/>
        </w:rPr>
      </w:pPr>
      <w:r w:rsidRPr="2AA6F009">
        <w:t>The potential for blockchain technology for maintaining a secure chain of custody has grown in interest as it provides an immutable and transparent ledger. Lone and Mir [5] proposed a solution, Hyperledger Composer, a permissioned blockchain framework. The Forensic-chain model ensures that only authorized users can modify or view the evidence records, therefore maintaining a secure CoC. Due to the characteristics of blockchain such as it is distributed, decentralized architecture and cryptographic guarantees makes it ideal for maintaining integrity, transparency, and auditability of the digital evidence during its lifecycle. However, this solution comes with certain limitations such as overhead performance which can impact system efficiency as transaction volume grows and the complexity of integrating blockchain with existing forensic tools.</w:t>
      </w:r>
    </w:p>
    <w:p w14:paraId="0F8212AE" w14:textId="4FC8C8E4" w:rsidR="7AF3CDFC" w:rsidRDefault="7AF3CDFC" w:rsidP="2AA6F009">
      <w:pPr>
        <w:ind w:firstLine="0"/>
        <w:rPr>
          <w:rFonts w:eastAsia="Times New Roman"/>
          <w:b/>
          <w:bCs/>
          <w:color w:val="000000" w:themeColor="text1"/>
          <w:sz w:val="22"/>
          <w:szCs w:val="22"/>
        </w:rPr>
      </w:pPr>
      <w:r w:rsidRPr="2AA6F009">
        <w:rPr>
          <w:b/>
          <w:bCs/>
        </w:rPr>
        <w:t>Utilizing Embedded Systems for Digital Forensics:</w:t>
      </w:r>
    </w:p>
    <w:p w14:paraId="717095EA" w14:textId="5B0C0661" w:rsidR="7AF3CDFC" w:rsidRDefault="7AF3CDFC" w:rsidP="2AA6F009">
      <w:r w:rsidRPr="2AA6F009">
        <w:t xml:space="preserve">Embedded systems are increasingly being used in digital </w:t>
      </w:r>
      <w:proofErr w:type="gramStart"/>
      <w:r w:rsidRPr="2AA6F009">
        <w:t>forensic</w:t>
      </w:r>
      <w:proofErr w:type="gramEnd"/>
      <w:r w:rsidRPr="2AA6F009">
        <w:t xml:space="preserve"> due to their versatility and ability to operate in resource-constrained environments. Mansor et al. proposed a mechanism for collecting forensic data from embedded systems in automotive ECUs (Electronic Control Unit), which demonstrated how much systems could enhance digital evidence collection through secure, privacy-preserving techniques [6]. The primary context is ensuring the authenticity, integrity and privacy of forensic data collected from embedded devices.</w:t>
      </w:r>
    </w:p>
    <w:p w14:paraId="429B4059" w14:textId="140C9C64" w:rsidR="7AF3CDFC" w:rsidRDefault="7AF3CDFC" w:rsidP="2AA6F009">
      <w:pPr>
        <w:ind w:firstLine="0"/>
        <w:rPr>
          <w:rFonts w:eastAsia="Times New Roman"/>
          <w:b/>
          <w:bCs/>
          <w:color w:val="000000" w:themeColor="text1"/>
          <w:sz w:val="22"/>
          <w:szCs w:val="22"/>
        </w:rPr>
      </w:pPr>
      <w:r w:rsidRPr="2AA6F009">
        <w:rPr>
          <w:b/>
          <w:bCs/>
        </w:rPr>
        <w:t>Intrusion Detection System to Enhance Network Security Using Raspberry PI:</w:t>
      </w:r>
    </w:p>
    <w:p w14:paraId="13FB4418" w14:textId="4067E7F0" w:rsidR="7AF3CDFC" w:rsidRDefault="7AF3CDFC" w:rsidP="2AA6F009">
      <w:r w:rsidRPr="2AA6F009">
        <w:t xml:space="preserve">Additionally, to automate applications, embedded systems like Raspberry Pi are being adapted for various forensic use cases. For instance, Jeremiah explored the use of a Raspberry Pi honeypot to enhance security [7]. This </w:t>
      </w:r>
      <w:r w:rsidR="004635AC">
        <w:t>p</w:t>
      </w:r>
      <w:r w:rsidRPr="00F94369">
        <w:t>aper</w:t>
      </w:r>
      <w:r w:rsidRPr="2AA6F009">
        <w:t xml:space="preserve"> demonstrates the Raspberry Pi’s ability to monitor network traffic and detect malicious activity. The key advantage of utilizing Raspberry Pi in such setups is its affordability, </w:t>
      </w:r>
      <w:r w:rsidRPr="2AA6F009">
        <w:lastRenderedPageBreak/>
        <w:t>portability and customizability making it a valuable tool in forensic investigations that require real-time monitoring and logging.</w:t>
      </w:r>
    </w:p>
    <w:p w14:paraId="107DBF44" w14:textId="362F6CD7" w:rsidR="7AF3CDFC" w:rsidRDefault="7AF3CDFC" w:rsidP="2AA6F009">
      <w:pPr>
        <w:rPr>
          <w:rFonts w:eastAsia="Times New Roman"/>
          <w:b/>
          <w:bCs/>
          <w:color w:val="000000" w:themeColor="text1"/>
          <w:sz w:val="22"/>
          <w:szCs w:val="22"/>
        </w:rPr>
      </w:pPr>
      <w:r w:rsidRPr="2AA6F009">
        <w:rPr>
          <w:b/>
          <w:bCs/>
        </w:rPr>
        <w:t>USB-based Attacks and OOBAVD:</w:t>
      </w:r>
    </w:p>
    <w:p w14:paraId="4594C016" w14:textId="03DB351B" w:rsidR="7AF3CDFC" w:rsidRDefault="7AF3CDFC" w:rsidP="2AA6F009">
      <w:r w:rsidRPr="2AA6F009">
        <w:t xml:space="preserve">USB-based attacks are a significant threat in industrial control systems, accounting for over 52% of cybersecurity incidents in these environments [8]. Air-gapped systems that were once considered secure, have proven to be vulnerable to malware such as Stuxnet and </w:t>
      </w:r>
      <w:proofErr w:type="spellStart"/>
      <w:r w:rsidRPr="2AA6F009">
        <w:t>BadUSB</w:t>
      </w:r>
      <w:proofErr w:type="spellEnd"/>
      <w:r w:rsidRPr="2AA6F009">
        <w:t>. These attacks exploit the need for data transfers via USB devices, creating a major security gap.</w:t>
      </w:r>
    </w:p>
    <w:p w14:paraId="4C82561B" w14:textId="51C70830" w:rsidR="7AF3CDFC" w:rsidRPr="00E454AB" w:rsidRDefault="7AF3CDFC" w:rsidP="2AA6F009">
      <w:r w:rsidRPr="2AA6F009">
        <w:t xml:space="preserve">To address this, Yu et al. [8] propose Out-Of-Band Antivirus Detection (OOBAVD), which acts as an intermediary between USB devices and air-gapped systems, scanning for malware before any data is transferred. OOBAVD operates out-of-band, minimizing the risk of tampering, and can be wiped and </w:t>
      </w:r>
      <w:proofErr w:type="spellStart"/>
      <w:r w:rsidRPr="2AA6F009">
        <w:t>reflashed</w:t>
      </w:r>
      <w:proofErr w:type="spellEnd"/>
      <w:r w:rsidRPr="2AA6F009">
        <w:t xml:space="preserve"> to remove persistent threats. This approach offers a robust solution for protecting critical systems from USB-based malware. For forensic investigations, OOBAVD’s model could be adapted to enhance the chain of custody by monitoring and logging unauthorized USB access, ensuring real-time tracking and integrity of digital evidence.</w:t>
      </w:r>
    </w:p>
    <w:p w14:paraId="56CC597D" w14:textId="37F7B7D3" w:rsidR="7AF3CDFC" w:rsidRDefault="7AF3CDFC" w:rsidP="2AA6F009">
      <w:r w:rsidRPr="2AA6F009">
        <w:t xml:space="preserve">USB devices are convenient for data transfer and system updates however it poses significant security risk particularly USB-based attacks. As highlighted in the paper by Nir Nissim [9], attacks such as </w:t>
      </w:r>
      <w:proofErr w:type="spellStart"/>
      <w:r w:rsidRPr="2AA6F009">
        <w:t>BadUSB</w:t>
      </w:r>
      <w:proofErr w:type="spellEnd"/>
      <w:r w:rsidRPr="2AA6F009">
        <w:t xml:space="preserve"> and HID-based payload injections have exposed vulnerabilities even in air-gapped systems. HID attacks occur when seemingly benign peripherals like keyboard or mice are exploited to inject malicious code or gain unauthorized access to systems. It is relevant to </w:t>
      </w:r>
      <w:r w:rsidR="009D7541">
        <w:t>the team’s</w:t>
      </w:r>
      <w:r w:rsidRPr="2AA6F009">
        <w:t xml:space="preserve"> proposed solution as the project leverages HID methods to track and log access to USB devices, capturing detailed information such as user identity, system activity and geolocation. By doing so, we aim to address these vulnerabilities and ensure that all interactions with USB devices are securely logged, enhancing both security and the chain of custody for digital evidence.</w:t>
      </w:r>
    </w:p>
    <w:p w14:paraId="6D0F1502" w14:textId="254BB227" w:rsidR="009303D9" w:rsidRPr="0001411B" w:rsidRDefault="2A62E9B8" w:rsidP="00ED0149">
      <w:pPr>
        <w:pStyle w:val="Heading2"/>
        <w:rPr>
          <w:b/>
        </w:rPr>
      </w:pPr>
      <w:r w:rsidRPr="0001411B">
        <w:rPr>
          <w:b/>
        </w:rPr>
        <w:t>Existing Tools and Solutions</w:t>
      </w:r>
    </w:p>
    <w:p w14:paraId="0B91CAAF" w14:textId="49C5E162" w:rsidR="2A62E9B8" w:rsidRDefault="2A62E9B8" w:rsidP="2AA6F009">
      <w:r w:rsidRPr="2AA6F009">
        <w:t xml:space="preserve">In digital forensics, maintaining a reliable chain of custody is essential to ensuring the integrity and admissibility of digital evidence. Traditional paper record method is increasingly inadequate for tracking interactions that occurred within digital evidence. The need for automation and enhanced control over the evidence lifecycle has thus driven the need for automation and integrity of digital evidence. Tools such as P4wnP1 and Bash Bunny are known for the ability to execute Human Interface Device (HID) attacks, while useful for offensive security, are not designed for forensics use. They are tools used to simulate a trusted peripheral which </w:t>
      </w:r>
      <w:proofErr w:type="gramStart"/>
      <w:r w:rsidRPr="2AA6F009">
        <w:t>allow</w:t>
      </w:r>
      <w:proofErr w:type="gramEnd"/>
      <w:r w:rsidRPr="2AA6F009">
        <w:t xml:space="preserve"> an attacker to inject payloads and retrieve sensitive data. Although these tools were designed for penetration testing, their features can be adapted to use for accountability and provenance in forensics investigations. P4wnP1 is designed to emulate HID to allow execution of a variety of scripted payloads when plugged in Python or Bash. Similar to P4wnP1, Bash Bunny has a more user-friendly device that provides payload selector switch and plug and play functionality.</w:t>
      </w:r>
    </w:p>
    <w:p w14:paraId="107A330F" w14:textId="5436B854" w:rsidR="2A62E9B8" w:rsidRDefault="2A62E9B8" w:rsidP="2AA6F009">
      <w:pPr>
        <w:pStyle w:val="Heading2"/>
        <w:rPr>
          <w:noProof w:val="0"/>
        </w:rPr>
      </w:pPr>
      <w:r w:rsidRPr="2AA6F009">
        <w:rPr>
          <w:noProof w:val="0"/>
        </w:rPr>
        <w:t>Comparative Analysis of Existing Tools and Solutions</w:t>
      </w:r>
    </w:p>
    <w:tbl>
      <w:tblPr>
        <w:tblStyle w:val="TableGrid"/>
        <w:tblW w:w="0" w:type="auto"/>
        <w:tblLayout w:type="fixed"/>
        <w:tblLook w:val="06A0" w:firstRow="1" w:lastRow="0" w:firstColumn="1" w:lastColumn="0" w:noHBand="1" w:noVBand="1"/>
      </w:tblPr>
      <w:tblGrid>
        <w:gridCol w:w="972"/>
        <w:gridCol w:w="972"/>
        <w:gridCol w:w="972"/>
        <w:gridCol w:w="972"/>
        <w:gridCol w:w="1140"/>
      </w:tblGrid>
      <w:tr w:rsidR="2AA6F009" w14:paraId="6D8966D9" w14:textId="77777777" w:rsidTr="2AA6F009">
        <w:trPr>
          <w:trHeight w:val="300"/>
        </w:trPr>
        <w:tc>
          <w:tcPr>
            <w:tcW w:w="972" w:type="dxa"/>
          </w:tcPr>
          <w:p w14:paraId="552C7579" w14:textId="36C4BDF5" w:rsidR="0B144CE6" w:rsidRDefault="0B144CE6" w:rsidP="2AA6F009">
            <w:pPr>
              <w:ind w:firstLine="0"/>
              <w:rPr>
                <w:sz w:val="16"/>
                <w:szCs w:val="16"/>
              </w:rPr>
            </w:pPr>
            <w:r w:rsidRPr="2AA6F009">
              <w:rPr>
                <w:sz w:val="16"/>
                <w:szCs w:val="16"/>
              </w:rPr>
              <w:t>Tool/Device</w:t>
            </w:r>
          </w:p>
        </w:tc>
        <w:tc>
          <w:tcPr>
            <w:tcW w:w="972" w:type="dxa"/>
          </w:tcPr>
          <w:p w14:paraId="564A6C4C" w14:textId="667AD86C" w:rsidR="0B144CE6" w:rsidRDefault="0B144CE6" w:rsidP="2AA6F009">
            <w:pPr>
              <w:ind w:firstLine="0"/>
              <w:rPr>
                <w:sz w:val="16"/>
                <w:szCs w:val="16"/>
              </w:rPr>
            </w:pPr>
            <w:r w:rsidRPr="2AA6F009">
              <w:rPr>
                <w:sz w:val="16"/>
                <w:szCs w:val="16"/>
              </w:rPr>
              <w:t>Type</w:t>
            </w:r>
          </w:p>
        </w:tc>
        <w:tc>
          <w:tcPr>
            <w:tcW w:w="972" w:type="dxa"/>
          </w:tcPr>
          <w:p w14:paraId="3145CB76" w14:textId="6F9A0F1D" w:rsidR="0B144CE6" w:rsidRDefault="0B144CE6" w:rsidP="2AA6F009">
            <w:pPr>
              <w:ind w:firstLine="0"/>
              <w:rPr>
                <w:sz w:val="16"/>
                <w:szCs w:val="16"/>
              </w:rPr>
            </w:pPr>
            <w:r w:rsidRPr="2AA6F009">
              <w:rPr>
                <w:sz w:val="16"/>
                <w:szCs w:val="16"/>
              </w:rPr>
              <w:t>Key Features</w:t>
            </w:r>
          </w:p>
        </w:tc>
        <w:tc>
          <w:tcPr>
            <w:tcW w:w="972" w:type="dxa"/>
          </w:tcPr>
          <w:p w14:paraId="360D9E65" w14:textId="4CFBF98F" w:rsidR="0B144CE6" w:rsidRDefault="0B144CE6" w:rsidP="2AA6F009">
            <w:pPr>
              <w:ind w:firstLine="0"/>
              <w:rPr>
                <w:sz w:val="16"/>
                <w:szCs w:val="16"/>
              </w:rPr>
            </w:pPr>
            <w:proofErr w:type="spellStart"/>
            <w:r w:rsidRPr="2AA6F009">
              <w:rPr>
                <w:sz w:val="16"/>
                <w:szCs w:val="16"/>
              </w:rPr>
              <w:t>Advantaages</w:t>
            </w:r>
            <w:proofErr w:type="spellEnd"/>
          </w:p>
        </w:tc>
        <w:tc>
          <w:tcPr>
            <w:tcW w:w="1140" w:type="dxa"/>
          </w:tcPr>
          <w:p w14:paraId="6F6E2AD0" w14:textId="5E53BACF" w:rsidR="0B144CE6" w:rsidRDefault="0B144CE6" w:rsidP="2AA6F009">
            <w:pPr>
              <w:ind w:firstLine="0"/>
              <w:rPr>
                <w:sz w:val="16"/>
                <w:szCs w:val="16"/>
              </w:rPr>
            </w:pPr>
            <w:r w:rsidRPr="2AA6F009">
              <w:rPr>
                <w:sz w:val="16"/>
                <w:szCs w:val="16"/>
              </w:rPr>
              <w:t>Limitations</w:t>
            </w:r>
          </w:p>
        </w:tc>
      </w:tr>
      <w:tr w:rsidR="2AA6F009" w14:paraId="5ABECE22" w14:textId="77777777" w:rsidTr="2AA6F009">
        <w:trPr>
          <w:trHeight w:val="300"/>
        </w:trPr>
        <w:tc>
          <w:tcPr>
            <w:tcW w:w="972" w:type="dxa"/>
          </w:tcPr>
          <w:p w14:paraId="54AB891B" w14:textId="781D9D4B" w:rsidR="0B144CE6" w:rsidRDefault="0B144CE6" w:rsidP="2AA6F009">
            <w:pPr>
              <w:ind w:firstLine="0"/>
              <w:jc w:val="left"/>
              <w:rPr>
                <w:sz w:val="16"/>
                <w:szCs w:val="16"/>
              </w:rPr>
            </w:pPr>
            <w:r w:rsidRPr="2AA6F009">
              <w:rPr>
                <w:sz w:val="16"/>
                <w:szCs w:val="16"/>
              </w:rPr>
              <w:t>P4wnP1</w:t>
            </w:r>
          </w:p>
        </w:tc>
        <w:tc>
          <w:tcPr>
            <w:tcW w:w="972" w:type="dxa"/>
          </w:tcPr>
          <w:p w14:paraId="07ED8D79" w14:textId="5A95B42A" w:rsidR="0B144CE6" w:rsidRDefault="0B144CE6" w:rsidP="2AA6F009">
            <w:pPr>
              <w:ind w:firstLine="0"/>
              <w:jc w:val="left"/>
              <w:rPr>
                <w:sz w:val="16"/>
                <w:szCs w:val="16"/>
              </w:rPr>
            </w:pPr>
            <w:r w:rsidRPr="2AA6F009">
              <w:rPr>
                <w:sz w:val="16"/>
                <w:szCs w:val="16"/>
              </w:rPr>
              <w:t>Device Tool</w:t>
            </w:r>
          </w:p>
        </w:tc>
        <w:tc>
          <w:tcPr>
            <w:tcW w:w="972" w:type="dxa"/>
          </w:tcPr>
          <w:p w14:paraId="61BE8E66" w14:textId="13844A7B" w:rsidR="3567ED21" w:rsidRDefault="3567ED21" w:rsidP="2AA6F009">
            <w:pPr>
              <w:ind w:firstLine="0"/>
              <w:jc w:val="left"/>
              <w:rPr>
                <w:rFonts w:eastAsia="Times New Roman"/>
                <w:sz w:val="16"/>
                <w:szCs w:val="16"/>
              </w:rPr>
            </w:pPr>
            <w:r w:rsidRPr="2AA6F009">
              <w:rPr>
                <w:sz w:val="16"/>
                <w:szCs w:val="16"/>
              </w:rPr>
              <w:t xml:space="preserve">- HID attack platform </w:t>
            </w:r>
            <w:r>
              <w:br/>
            </w:r>
            <w:r w:rsidRPr="2AA6F009">
              <w:rPr>
                <w:sz w:val="16"/>
                <w:szCs w:val="16"/>
              </w:rPr>
              <w:t xml:space="preserve">- can log payload execution </w:t>
            </w:r>
            <w:r>
              <w:br/>
            </w:r>
            <w:r w:rsidRPr="2AA6F009">
              <w:rPr>
                <w:sz w:val="16"/>
                <w:szCs w:val="16"/>
              </w:rPr>
              <w:t>- Can emulate trusted peripherals</w:t>
            </w:r>
          </w:p>
        </w:tc>
        <w:tc>
          <w:tcPr>
            <w:tcW w:w="972" w:type="dxa"/>
          </w:tcPr>
          <w:p w14:paraId="6E7F4F75" w14:textId="26895CBC" w:rsidR="0B144CE6" w:rsidRDefault="0B144CE6" w:rsidP="2AA6F009">
            <w:pPr>
              <w:ind w:firstLine="0"/>
              <w:jc w:val="left"/>
              <w:rPr>
                <w:rFonts w:eastAsia="Times New Roman"/>
                <w:color w:val="000000" w:themeColor="text1"/>
                <w:sz w:val="16"/>
                <w:szCs w:val="16"/>
              </w:rPr>
            </w:pPr>
            <w:r w:rsidRPr="2AA6F009">
              <w:rPr>
                <w:sz w:val="16"/>
                <w:szCs w:val="16"/>
              </w:rPr>
              <w:t xml:space="preserve">-Customizable </w:t>
            </w:r>
            <w:r w:rsidR="7EF133F9" w:rsidRPr="2AA6F009">
              <w:rPr>
                <w:sz w:val="16"/>
                <w:szCs w:val="16"/>
              </w:rPr>
              <w:t>bash-based</w:t>
            </w:r>
            <w:r w:rsidRPr="2AA6F009">
              <w:rPr>
                <w:sz w:val="16"/>
                <w:szCs w:val="16"/>
              </w:rPr>
              <w:t xml:space="preserve"> payload scripts  </w:t>
            </w:r>
          </w:p>
          <w:p w14:paraId="64016D5B" w14:textId="4C8274C7" w:rsidR="0B144CE6" w:rsidRDefault="0B144CE6" w:rsidP="2AA6F009">
            <w:pPr>
              <w:ind w:firstLine="0"/>
              <w:jc w:val="left"/>
              <w:rPr>
                <w:sz w:val="16"/>
                <w:szCs w:val="16"/>
              </w:rPr>
            </w:pPr>
            <w:r w:rsidRPr="2AA6F009">
              <w:rPr>
                <w:sz w:val="16"/>
                <w:szCs w:val="16"/>
              </w:rPr>
              <w:t>-</w:t>
            </w:r>
            <w:r w:rsidR="25937075" w:rsidRPr="2AA6F009">
              <w:rPr>
                <w:sz w:val="16"/>
                <w:szCs w:val="16"/>
              </w:rPr>
              <w:t xml:space="preserve"> </w:t>
            </w:r>
            <w:r w:rsidRPr="2AA6F009">
              <w:rPr>
                <w:sz w:val="16"/>
                <w:szCs w:val="16"/>
              </w:rPr>
              <w:t xml:space="preserve">Real-time interaction logging </w:t>
            </w:r>
          </w:p>
          <w:p w14:paraId="5EFF5310" w14:textId="2D0BE17D" w:rsidR="2AA6F009" w:rsidRDefault="2AA6F009" w:rsidP="2AA6F009">
            <w:pPr>
              <w:jc w:val="left"/>
              <w:rPr>
                <w:sz w:val="16"/>
                <w:szCs w:val="16"/>
              </w:rPr>
            </w:pPr>
          </w:p>
          <w:p w14:paraId="6CA71A16" w14:textId="2C9EFAFF" w:rsidR="2AA6F009" w:rsidRDefault="2AA6F009" w:rsidP="2AA6F009">
            <w:pPr>
              <w:jc w:val="left"/>
              <w:rPr>
                <w:sz w:val="16"/>
                <w:szCs w:val="16"/>
              </w:rPr>
            </w:pPr>
          </w:p>
        </w:tc>
        <w:tc>
          <w:tcPr>
            <w:tcW w:w="1140" w:type="dxa"/>
          </w:tcPr>
          <w:p w14:paraId="6E3E21C6" w14:textId="02671CAF" w:rsidR="0B144CE6" w:rsidRDefault="0B144CE6" w:rsidP="2AA6F009">
            <w:pPr>
              <w:ind w:firstLine="0"/>
              <w:jc w:val="left"/>
              <w:rPr>
                <w:rFonts w:eastAsia="Times New Roman"/>
                <w:sz w:val="16"/>
                <w:szCs w:val="16"/>
              </w:rPr>
            </w:pPr>
            <w:r w:rsidRPr="2AA6F009">
              <w:rPr>
                <w:sz w:val="16"/>
                <w:szCs w:val="16"/>
              </w:rPr>
              <w:t>- Hackers can exploit network weaknesses by executing attacks through USB mechanics</w:t>
            </w:r>
          </w:p>
        </w:tc>
      </w:tr>
      <w:tr w:rsidR="2AA6F009" w14:paraId="64E5EDA7" w14:textId="77777777" w:rsidTr="2AA6F009">
        <w:trPr>
          <w:trHeight w:val="300"/>
        </w:trPr>
        <w:tc>
          <w:tcPr>
            <w:tcW w:w="972" w:type="dxa"/>
          </w:tcPr>
          <w:p w14:paraId="461C2689" w14:textId="5587CFA9" w:rsidR="0B144CE6" w:rsidRDefault="0B144CE6" w:rsidP="2AA6F009">
            <w:pPr>
              <w:ind w:firstLine="0"/>
              <w:jc w:val="left"/>
              <w:rPr>
                <w:sz w:val="16"/>
                <w:szCs w:val="16"/>
              </w:rPr>
            </w:pPr>
            <w:proofErr w:type="spellStart"/>
            <w:r w:rsidRPr="2AA6F009">
              <w:rPr>
                <w:sz w:val="16"/>
                <w:szCs w:val="16"/>
              </w:rPr>
              <w:t>BashBunny</w:t>
            </w:r>
            <w:proofErr w:type="spellEnd"/>
          </w:p>
        </w:tc>
        <w:tc>
          <w:tcPr>
            <w:tcW w:w="972" w:type="dxa"/>
          </w:tcPr>
          <w:p w14:paraId="082DCB41" w14:textId="094B15C9" w:rsidR="0B144CE6" w:rsidRDefault="0B144CE6" w:rsidP="2AA6F009">
            <w:pPr>
              <w:ind w:firstLine="0"/>
              <w:jc w:val="left"/>
              <w:rPr>
                <w:sz w:val="16"/>
                <w:szCs w:val="16"/>
              </w:rPr>
            </w:pPr>
            <w:r w:rsidRPr="2AA6F009">
              <w:rPr>
                <w:sz w:val="16"/>
                <w:szCs w:val="16"/>
              </w:rPr>
              <w:t>Device Tool</w:t>
            </w:r>
          </w:p>
        </w:tc>
        <w:tc>
          <w:tcPr>
            <w:tcW w:w="972" w:type="dxa"/>
          </w:tcPr>
          <w:p w14:paraId="6D8A4347" w14:textId="588EE315" w:rsidR="2F48133C" w:rsidRDefault="2F48133C" w:rsidP="2AA6F009">
            <w:pPr>
              <w:ind w:firstLine="0"/>
              <w:jc w:val="left"/>
              <w:rPr>
                <w:rFonts w:eastAsia="Times New Roman"/>
                <w:sz w:val="16"/>
                <w:szCs w:val="16"/>
              </w:rPr>
            </w:pPr>
            <w:r w:rsidRPr="2AA6F009">
              <w:rPr>
                <w:sz w:val="16"/>
                <w:szCs w:val="16"/>
              </w:rPr>
              <w:t>- tricks computers into divulging data, exfiltrating documents, installing backdoors</w:t>
            </w:r>
          </w:p>
        </w:tc>
        <w:tc>
          <w:tcPr>
            <w:tcW w:w="972" w:type="dxa"/>
          </w:tcPr>
          <w:p w14:paraId="004F6C7F" w14:textId="64865888" w:rsidR="2F48133C" w:rsidRDefault="2F48133C" w:rsidP="2AA6F009">
            <w:pPr>
              <w:ind w:firstLine="0"/>
              <w:jc w:val="left"/>
              <w:rPr>
                <w:sz w:val="16"/>
                <w:szCs w:val="16"/>
              </w:rPr>
            </w:pPr>
            <w:r w:rsidRPr="2AA6F009">
              <w:rPr>
                <w:sz w:val="16"/>
                <w:szCs w:val="16"/>
              </w:rPr>
              <w:t>- user-friendly interface</w:t>
            </w:r>
          </w:p>
          <w:p w14:paraId="7D8E6AB4" w14:textId="3110D4E8" w:rsidR="2F48133C" w:rsidRDefault="2F48133C" w:rsidP="2AA6F009">
            <w:pPr>
              <w:ind w:firstLine="0"/>
              <w:jc w:val="left"/>
              <w:rPr>
                <w:sz w:val="16"/>
                <w:szCs w:val="16"/>
              </w:rPr>
            </w:pPr>
            <w:r w:rsidRPr="2AA6F009">
              <w:rPr>
                <w:sz w:val="16"/>
                <w:szCs w:val="16"/>
              </w:rPr>
              <w:t>- logs user actions when used in payloads</w:t>
            </w:r>
          </w:p>
          <w:p w14:paraId="7432BE59" w14:textId="61C49B4A" w:rsidR="2AA6F009" w:rsidRDefault="2AA6F009" w:rsidP="2AA6F009">
            <w:pPr>
              <w:jc w:val="left"/>
              <w:rPr>
                <w:sz w:val="16"/>
                <w:szCs w:val="16"/>
              </w:rPr>
            </w:pPr>
          </w:p>
          <w:p w14:paraId="017D90CA" w14:textId="129170C8" w:rsidR="2AA6F009" w:rsidRDefault="2AA6F009" w:rsidP="2AA6F009">
            <w:pPr>
              <w:jc w:val="left"/>
              <w:rPr>
                <w:sz w:val="16"/>
                <w:szCs w:val="16"/>
              </w:rPr>
            </w:pPr>
          </w:p>
        </w:tc>
        <w:tc>
          <w:tcPr>
            <w:tcW w:w="1140" w:type="dxa"/>
          </w:tcPr>
          <w:p w14:paraId="7A10F30D" w14:textId="0F084C0A" w:rsidR="2F48133C" w:rsidRDefault="2F48133C" w:rsidP="2AA6F009">
            <w:pPr>
              <w:ind w:firstLine="0"/>
              <w:jc w:val="left"/>
              <w:rPr>
                <w:sz w:val="16"/>
                <w:szCs w:val="16"/>
              </w:rPr>
            </w:pPr>
            <w:r w:rsidRPr="2AA6F009">
              <w:rPr>
                <w:sz w:val="16"/>
                <w:szCs w:val="16"/>
              </w:rPr>
              <w:t>- effectiveness depends on target system’s configuration</w:t>
            </w:r>
          </w:p>
          <w:p w14:paraId="081E2BC4" w14:textId="27957654" w:rsidR="2F48133C" w:rsidRDefault="2F48133C" w:rsidP="2AA6F009">
            <w:pPr>
              <w:ind w:firstLine="0"/>
              <w:jc w:val="left"/>
              <w:rPr>
                <w:sz w:val="16"/>
                <w:szCs w:val="16"/>
              </w:rPr>
            </w:pPr>
            <w:r w:rsidRPr="2AA6F009">
              <w:rPr>
                <w:sz w:val="16"/>
                <w:szCs w:val="16"/>
              </w:rPr>
              <w:t xml:space="preserve">- lacks networking features </w:t>
            </w:r>
          </w:p>
          <w:p w14:paraId="66002069" w14:textId="1638A033" w:rsidR="2F48133C" w:rsidRDefault="2F48133C" w:rsidP="2AA6F009">
            <w:pPr>
              <w:ind w:firstLine="0"/>
              <w:jc w:val="left"/>
              <w:rPr>
                <w:sz w:val="16"/>
                <w:szCs w:val="16"/>
              </w:rPr>
            </w:pPr>
            <w:r w:rsidRPr="2AA6F009">
              <w:rPr>
                <w:sz w:val="16"/>
                <w:szCs w:val="16"/>
              </w:rPr>
              <w:t>- complex to maintain</w:t>
            </w:r>
          </w:p>
          <w:p w14:paraId="1EF827EA" w14:textId="2CE7A548" w:rsidR="2AA6F009" w:rsidRDefault="2AA6F009" w:rsidP="2AA6F009">
            <w:pPr>
              <w:jc w:val="left"/>
              <w:rPr>
                <w:sz w:val="16"/>
                <w:szCs w:val="16"/>
              </w:rPr>
            </w:pPr>
          </w:p>
          <w:p w14:paraId="7E772925" w14:textId="6312D0A1" w:rsidR="2AA6F009" w:rsidRDefault="2AA6F009" w:rsidP="2AA6F009">
            <w:pPr>
              <w:jc w:val="left"/>
              <w:rPr>
                <w:sz w:val="16"/>
                <w:szCs w:val="16"/>
              </w:rPr>
            </w:pPr>
          </w:p>
        </w:tc>
      </w:tr>
      <w:tr w:rsidR="2AA6F009" w14:paraId="15256157" w14:textId="77777777" w:rsidTr="2AA6F009">
        <w:trPr>
          <w:trHeight w:val="300"/>
        </w:trPr>
        <w:tc>
          <w:tcPr>
            <w:tcW w:w="972" w:type="dxa"/>
          </w:tcPr>
          <w:p w14:paraId="700EB81E" w14:textId="6723F2E5" w:rsidR="0B144CE6" w:rsidRDefault="0B144CE6" w:rsidP="2AA6F009">
            <w:pPr>
              <w:ind w:firstLine="0"/>
              <w:jc w:val="left"/>
              <w:rPr>
                <w:rFonts w:eastAsia="Times New Roman"/>
                <w:sz w:val="16"/>
                <w:szCs w:val="16"/>
              </w:rPr>
            </w:pPr>
            <w:proofErr w:type="spellStart"/>
            <w:r w:rsidRPr="2AA6F009">
              <w:rPr>
                <w:sz w:val="16"/>
                <w:szCs w:val="16"/>
              </w:rPr>
              <w:t>USBDeview</w:t>
            </w:r>
            <w:proofErr w:type="spellEnd"/>
          </w:p>
        </w:tc>
        <w:tc>
          <w:tcPr>
            <w:tcW w:w="972" w:type="dxa"/>
          </w:tcPr>
          <w:p w14:paraId="26577551" w14:textId="63AB09BF" w:rsidR="0B144CE6" w:rsidRDefault="0B144CE6" w:rsidP="2AA6F009">
            <w:pPr>
              <w:ind w:firstLine="0"/>
              <w:jc w:val="left"/>
              <w:rPr>
                <w:sz w:val="16"/>
                <w:szCs w:val="16"/>
              </w:rPr>
            </w:pPr>
            <w:r w:rsidRPr="2AA6F009">
              <w:rPr>
                <w:sz w:val="16"/>
                <w:szCs w:val="16"/>
              </w:rPr>
              <w:t>Software Tool</w:t>
            </w:r>
          </w:p>
        </w:tc>
        <w:tc>
          <w:tcPr>
            <w:tcW w:w="972" w:type="dxa"/>
          </w:tcPr>
          <w:p w14:paraId="73FBD870" w14:textId="53CBC6F0" w:rsidR="0A254AE3" w:rsidRDefault="0A254AE3" w:rsidP="2AA6F009">
            <w:pPr>
              <w:ind w:firstLine="0"/>
              <w:jc w:val="left"/>
              <w:rPr>
                <w:sz w:val="16"/>
                <w:szCs w:val="16"/>
              </w:rPr>
            </w:pPr>
            <w:r w:rsidRPr="2AA6F009">
              <w:rPr>
                <w:sz w:val="16"/>
                <w:szCs w:val="16"/>
              </w:rPr>
              <w:t>- monitor USB devices that are currently or previously connected- allows to uninstall USB devices that were used</w:t>
            </w:r>
          </w:p>
          <w:p w14:paraId="413B8091" w14:textId="36C7C667" w:rsidR="2AA6F009" w:rsidRDefault="2AA6F009" w:rsidP="2AA6F009">
            <w:pPr>
              <w:jc w:val="left"/>
              <w:rPr>
                <w:sz w:val="16"/>
                <w:szCs w:val="16"/>
              </w:rPr>
            </w:pPr>
          </w:p>
          <w:p w14:paraId="41502F2E" w14:textId="3475B1B5" w:rsidR="2AA6F009" w:rsidRDefault="2AA6F009" w:rsidP="2AA6F009">
            <w:pPr>
              <w:jc w:val="left"/>
              <w:rPr>
                <w:sz w:val="16"/>
                <w:szCs w:val="16"/>
              </w:rPr>
            </w:pPr>
          </w:p>
        </w:tc>
        <w:tc>
          <w:tcPr>
            <w:tcW w:w="972" w:type="dxa"/>
          </w:tcPr>
          <w:p w14:paraId="51BA1D6D" w14:textId="241BA370" w:rsidR="0A254AE3" w:rsidRDefault="0A254AE3" w:rsidP="2AA6F009">
            <w:pPr>
              <w:ind w:firstLine="0"/>
              <w:jc w:val="left"/>
              <w:rPr>
                <w:rFonts w:eastAsia="Times New Roman"/>
                <w:sz w:val="16"/>
                <w:szCs w:val="16"/>
              </w:rPr>
            </w:pPr>
            <w:r w:rsidRPr="2AA6F009">
              <w:rPr>
                <w:sz w:val="16"/>
                <w:szCs w:val="16"/>
              </w:rPr>
              <w:t>- simple and easy to use</w:t>
            </w:r>
          </w:p>
        </w:tc>
        <w:tc>
          <w:tcPr>
            <w:tcW w:w="1140" w:type="dxa"/>
          </w:tcPr>
          <w:p w14:paraId="76970CCD" w14:textId="5EE78D7F" w:rsidR="0A254AE3" w:rsidRDefault="0A254AE3" w:rsidP="2AA6F009">
            <w:pPr>
              <w:ind w:firstLine="0"/>
              <w:jc w:val="left"/>
              <w:rPr>
                <w:sz w:val="16"/>
                <w:szCs w:val="16"/>
              </w:rPr>
            </w:pPr>
            <w:r w:rsidRPr="2AA6F009">
              <w:rPr>
                <w:sz w:val="16"/>
                <w:szCs w:val="16"/>
              </w:rPr>
              <w:t>- lacks real-time monitoring and features like geolocation</w:t>
            </w:r>
          </w:p>
        </w:tc>
      </w:tr>
      <w:tr w:rsidR="2AA6F009" w14:paraId="7CB57E1A" w14:textId="77777777" w:rsidTr="2AA6F009">
        <w:trPr>
          <w:trHeight w:val="300"/>
        </w:trPr>
        <w:tc>
          <w:tcPr>
            <w:tcW w:w="972" w:type="dxa"/>
          </w:tcPr>
          <w:p w14:paraId="1D20AB74" w14:textId="2B0E91E2" w:rsidR="0B144CE6" w:rsidRDefault="0B144CE6" w:rsidP="2AA6F009">
            <w:pPr>
              <w:ind w:firstLine="0"/>
              <w:jc w:val="left"/>
              <w:rPr>
                <w:rFonts w:eastAsia="Times New Roman"/>
                <w:sz w:val="16"/>
                <w:szCs w:val="16"/>
              </w:rPr>
            </w:pPr>
            <w:r w:rsidRPr="2AA6F009">
              <w:rPr>
                <w:sz w:val="16"/>
                <w:szCs w:val="16"/>
              </w:rPr>
              <w:t xml:space="preserve">USB </w:t>
            </w:r>
            <w:proofErr w:type="spellStart"/>
            <w:r w:rsidRPr="2AA6F009">
              <w:rPr>
                <w:sz w:val="16"/>
                <w:szCs w:val="16"/>
              </w:rPr>
              <w:t>WriteBlocker</w:t>
            </w:r>
            <w:proofErr w:type="spellEnd"/>
          </w:p>
        </w:tc>
        <w:tc>
          <w:tcPr>
            <w:tcW w:w="972" w:type="dxa"/>
          </w:tcPr>
          <w:p w14:paraId="3AED01A3" w14:textId="7AE8B45B" w:rsidR="0B144CE6" w:rsidRDefault="0B144CE6" w:rsidP="2AA6F009">
            <w:pPr>
              <w:ind w:firstLine="0"/>
              <w:jc w:val="left"/>
              <w:rPr>
                <w:rFonts w:eastAsia="Times New Roman"/>
                <w:sz w:val="16"/>
                <w:szCs w:val="16"/>
              </w:rPr>
            </w:pPr>
            <w:r w:rsidRPr="2AA6F009">
              <w:rPr>
                <w:sz w:val="16"/>
                <w:szCs w:val="16"/>
              </w:rPr>
              <w:t>Hardware Device Tool</w:t>
            </w:r>
          </w:p>
        </w:tc>
        <w:tc>
          <w:tcPr>
            <w:tcW w:w="972" w:type="dxa"/>
          </w:tcPr>
          <w:p w14:paraId="37826C21" w14:textId="03821EB8" w:rsidR="0B144CE6" w:rsidRDefault="0B144CE6" w:rsidP="2AA6F009">
            <w:pPr>
              <w:ind w:firstLine="0"/>
              <w:jc w:val="left"/>
              <w:rPr>
                <w:rFonts w:eastAsia="Times New Roman"/>
                <w:sz w:val="16"/>
                <w:szCs w:val="16"/>
              </w:rPr>
            </w:pPr>
            <w:r w:rsidRPr="2AA6F009">
              <w:rPr>
                <w:sz w:val="16"/>
                <w:szCs w:val="16"/>
              </w:rPr>
              <w:t>- permits read-only access to data storage devices without compromising integrity of data</w:t>
            </w:r>
          </w:p>
        </w:tc>
        <w:tc>
          <w:tcPr>
            <w:tcW w:w="972" w:type="dxa"/>
          </w:tcPr>
          <w:p w14:paraId="3C9FC1C4" w14:textId="441AE296" w:rsidR="0B144CE6" w:rsidRDefault="0B144CE6" w:rsidP="2AA6F009">
            <w:pPr>
              <w:ind w:firstLine="0"/>
              <w:jc w:val="left"/>
              <w:rPr>
                <w:sz w:val="16"/>
                <w:szCs w:val="16"/>
              </w:rPr>
            </w:pPr>
            <w:r w:rsidRPr="2AA6F009">
              <w:rPr>
                <w:sz w:val="16"/>
                <w:szCs w:val="16"/>
              </w:rPr>
              <w:t xml:space="preserve">- prevents any modification to the data on storage device </w:t>
            </w:r>
          </w:p>
          <w:p w14:paraId="30E98E7B" w14:textId="32E46692" w:rsidR="0B144CE6" w:rsidRDefault="0B144CE6" w:rsidP="2AA6F009">
            <w:pPr>
              <w:ind w:firstLine="0"/>
              <w:jc w:val="left"/>
              <w:rPr>
                <w:sz w:val="16"/>
                <w:szCs w:val="16"/>
              </w:rPr>
            </w:pPr>
            <w:r w:rsidRPr="2AA6F009">
              <w:rPr>
                <w:sz w:val="16"/>
                <w:szCs w:val="16"/>
              </w:rPr>
              <w:t>- offer plug-and play service</w:t>
            </w:r>
          </w:p>
        </w:tc>
        <w:tc>
          <w:tcPr>
            <w:tcW w:w="1140" w:type="dxa"/>
          </w:tcPr>
          <w:p w14:paraId="5A7BF67C" w14:textId="7D004084" w:rsidR="0B144CE6" w:rsidRDefault="0B144CE6" w:rsidP="2AA6F009">
            <w:pPr>
              <w:ind w:firstLine="0"/>
              <w:jc w:val="left"/>
              <w:rPr>
                <w:sz w:val="16"/>
                <w:szCs w:val="16"/>
              </w:rPr>
            </w:pPr>
            <w:r w:rsidRPr="2AA6F009">
              <w:rPr>
                <w:sz w:val="16"/>
                <w:szCs w:val="16"/>
              </w:rPr>
              <w:t xml:space="preserve">- slow down data transfer speeds </w:t>
            </w:r>
          </w:p>
          <w:p w14:paraId="747B38E6" w14:textId="2B05BE5C" w:rsidR="0B144CE6" w:rsidRDefault="0B144CE6" w:rsidP="2AA6F009">
            <w:pPr>
              <w:ind w:firstLine="0"/>
              <w:jc w:val="left"/>
              <w:rPr>
                <w:sz w:val="16"/>
                <w:szCs w:val="16"/>
              </w:rPr>
            </w:pPr>
            <w:r w:rsidRPr="2AA6F009">
              <w:rPr>
                <w:sz w:val="16"/>
                <w:szCs w:val="16"/>
              </w:rPr>
              <w:t xml:space="preserve">- physical device limitations </w:t>
            </w:r>
          </w:p>
        </w:tc>
      </w:tr>
    </w:tbl>
    <w:p w14:paraId="543E70E2" w14:textId="238EB5B0" w:rsidR="009303D9" w:rsidRDefault="001708B9" w:rsidP="2AA6F009">
      <w:pPr>
        <w:pStyle w:val="Heading2"/>
      </w:pPr>
      <w:r w:rsidRPr="00F94369">
        <w:rPr>
          <w:noProof w:val="0"/>
        </w:rPr>
        <w:t>Comparative</w:t>
      </w:r>
      <w:r w:rsidR="7B220144">
        <w:t xml:space="preserve"> Analysis of Techniques for CoC</w:t>
      </w:r>
    </w:p>
    <w:tbl>
      <w:tblPr>
        <w:tblStyle w:val="TableGrid"/>
        <w:tblW w:w="0" w:type="auto"/>
        <w:tblLayout w:type="fixed"/>
        <w:tblLook w:val="06A0" w:firstRow="1" w:lastRow="0" w:firstColumn="1" w:lastColumn="0" w:noHBand="1" w:noVBand="1"/>
      </w:tblPr>
      <w:tblGrid>
        <w:gridCol w:w="972"/>
        <w:gridCol w:w="972"/>
        <w:gridCol w:w="972"/>
        <w:gridCol w:w="972"/>
        <w:gridCol w:w="972"/>
      </w:tblGrid>
      <w:tr w:rsidR="2AA6F009" w14:paraId="6B8482E0" w14:textId="77777777" w:rsidTr="2AA6F009">
        <w:trPr>
          <w:trHeight w:val="300"/>
        </w:trPr>
        <w:tc>
          <w:tcPr>
            <w:tcW w:w="972" w:type="dxa"/>
          </w:tcPr>
          <w:p w14:paraId="56FB36CD" w14:textId="7ADDD3B4" w:rsidR="1EB89EB9" w:rsidRDefault="1EB89EB9" w:rsidP="2AA6F009">
            <w:pPr>
              <w:ind w:firstLine="0"/>
              <w:jc w:val="left"/>
              <w:rPr>
                <w:sz w:val="16"/>
                <w:szCs w:val="16"/>
              </w:rPr>
            </w:pPr>
            <w:r w:rsidRPr="2AA6F009">
              <w:rPr>
                <w:sz w:val="16"/>
                <w:szCs w:val="16"/>
              </w:rPr>
              <w:t>Technique</w:t>
            </w:r>
          </w:p>
        </w:tc>
        <w:tc>
          <w:tcPr>
            <w:tcW w:w="972" w:type="dxa"/>
          </w:tcPr>
          <w:p w14:paraId="4C874BF2" w14:textId="4C65238B" w:rsidR="1EB89EB9" w:rsidRDefault="1EB89EB9" w:rsidP="2AA6F009">
            <w:pPr>
              <w:ind w:firstLine="0"/>
              <w:jc w:val="left"/>
              <w:rPr>
                <w:sz w:val="16"/>
                <w:szCs w:val="16"/>
              </w:rPr>
            </w:pPr>
            <w:r w:rsidRPr="2AA6F009">
              <w:rPr>
                <w:sz w:val="16"/>
                <w:szCs w:val="16"/>
              </w:rPr>
              <w:t>Type</w:t>
            </w:r>
          </w:p>
        </w:tc>
        <w:tc>
          <w:tcPr>
            <w:tcW w:w="972" w:type="dxa"/>
          </w:tcPr>
          <w:p w14:paraId="142867D5" w14:textId="7D669FEB" w:rsidR="1EB89EB9" w:rsidRDefault="1EB89EB9" w:rsidP="2AA6F009">
            <w:pPr>
              <w:ind w:firstLine="0"/>
              <w:jc w:val="left"/>
              <w:rPr>
                <w:sz w:val="16"/>
                <w:szCs w:val="16"/>
              </w:rPr>
            </w:pPr>
            <w:r w:rsidRPr="2AA6F009">
              <w:rPr>
                <w:sz w:val="16"/>
                <w:szCs w:val="16"/>
              </w:rPr>
              <w:t>Key Features</w:t>
            </w:r>
          </w:p>
        </w:tc>
        <w:tc>
          <w:tcPr>
            <w:tcW w:w="972" w:type="dxa"/>
          </w:tcPr>
          <w:p w14:paraId="25348DD9" w14:textId="6269EBB0" w:rsidR="1EB89EB9" w:rsidRDefault="1EB89EB9" w:rsidP="2AA6F009">
            <w:pPr>
              <w:ind w:firstLine="0"/>
              <w:jc w:val="left"/>
              <w:rPr>
                <w:sz w:val="16"/>
                <w:szCs w:val="16"/>
              </w:rPr>
            </w:pPr>
            <w:r w:rsidRPr="2AA6F009">
              <w:rPr>
                <w:sz w:val="16"/>
                <w:szCs w:val="16"/>
              </w:rPr>
              <w:t>Advantages</w:t>
            </w:r>
          </w:p>
        </w:tc>
        <w:tc>
          <w:tcPr>
            <w:tcW w:w="972" w:type="dxa"/>
          </w:tcPr>
          <w:p w14:paraId="4D3E6EF8" w14:textId="363DE7FD" w:rsidR="1EB89EB9" w:rsidRDefault="1EB89EB9" w:rsidP="2AA6F009">
            <w:pPr>
              <w:ind w:firstLine="0"/>
              <w:jc w:val="left"/>
              <w:rPr>
                <w:sz w:val="16"/>
                <w:szCs w:val="16"/>
              </w:rPr>
            </w:pPr>
            <w:r w:rsidRPr="2AA6F009">
              <w:rPr>
                <w:sz w:val="16"/>
                <w:szCs w:val="16"/>
              </w:rPr>
              <w:t>Limitations</w:t>
            </w:r>
          </w:p>
        </w:tc>
      </w:tr>
      <w:tr w:rsidR="2AA6F009" w14:paraId="3B07F40B" w14:textId="77777777" w:rsidTr="2AA6F009">
        <w:trPr>
          <w:trHeight w:val="300"/>
        </w:trPr>
        <w:tc>
          <w:tcPr>
            <w:tcW w:w="972" w:type="dxa"/>
          </w:tcPr>
          <w:p w14:paraId="127D6FF5" w14:textId="30307B88" w:rsidR="1EB89EB9" w:rsidRDefault="1EB89EB9" w:rsidP="2AA6F009">
            <w:pPr>
              <w:ind w:firstLine="0"/>
              <w:jc w:val="left"/>
              <w:rPr>
                <w:sz w:val="16"/>
                <w:szCs w:val="16"/>
              </w:rPr>
            </w:pPr>
            <w:r w:rsidRPr="2AA6F009">
              <w:rPr>
                <w:sz w:val="16"/>
                <w:szCs w:val="16"/>
              </w:rPr>
              <w:t>Blockchain</w:t>
            </w:r>
          </w:p>
        </w:tc>
        <w:tc>
          <w:tcPr>
            <w:tcW w:w="972" w:type="dxa"/>
          </w:tcPr>
          <w:p w14:paraId="1805CD8F" w14:textId="0CD625A2" w:rsidR="1EB89EB9" w:rsidRDefault="1EB89EB9" w:rsidP="2AA6F009">
            <w:pPr>
              <w:ind w:firstLine="0"/>
              <w:jc w:val="left"/>
              <w:rPr>
                <w:sz w:val="16"/>
                <w:szCs w:val="16"/>
              </w:rPr>
            </w:pPr>
            <w:r w:rsidRPr="2AA6F009">
              <w:rPr>
                <w:sz w:val="16"/>
                <w:szCs w:val="16"/>
              </w:rPr>
              <w:t>Decentralized, Digital</w:t>
            </w:r>
          </w:p>
        </w:tc>
        <w:tc>
          <w:tcPr>
            <w:tcW w:w="972" w:type="dxa"/>
          </w:tcPr>
          <w:p w14:paraId="590E0493" w14:textId="114F9522" w:rsidR="1EB89EB9" w:rsidRDefault="1EB89EB9" w:rsidP="2AA6F009">
            <w:pPr>
              <w:ind w:firstLine="0"/>
              <w:jc w:val="left"/>
              <w:rPr>
                <w:sz w:val="16"/>
                <w:szCs w:val="16"/>
              </w:rPr>
            </w:pPr>
            <w:r w:rsidRPr="2AA6F009">
              <w:rPr>
                <w:sz w:val="16"/>
                <w:szCs w:val="16"/>
              </w:rPr>
              <w:t xml:space="preserve">- Immutable ledger </w:t>
            </w:r>
          </w:p>
          <w:p w14:paraId="6CA37594" w14:textId="25019140" w:rsidR="1EB89EB9" w:rsidRDefault="1EB89EB9" w:rsidP="2AA6F009">
            <w:pPr>
              <w:ind w:firstLine="0"/>
              <w:jc w:val="left"/>
              <w:rPr>
                <w:sz w:val="16"/>
                <w:szCs w:val="16"/>
              </w:rPr>
            </w:pPr>
            <w:r w:rsidRPr="2AA6F009">
              <w:rPr>
                <w:sz w:val="16"/>
                <w:szCs w:val="16"/>
              </w:rPr>
              <w:t>- Tracks ever interaction</w:t>
            </w:r>
          </w:p>
          <w:p w14:paraId="796DF2B9" w14:textId="6F3E6DFD" w:rsidR="1EB89EB9" w:rsidRDefault="1EB89EB9" w:rsidP="2AA6F009">
            <w:pPr>
              <w:ind w:firstLine="0"/>
              <w:jc w:val="left"/>
              <w:rPr>
                <w:sz w:val="16"/>
                <w:szCs w:val="16"/>
              </w:rPr>
            </w:pPr>
            <w:r w:rsidRPr="2AA6F009">
              <w:rPr>
                <w:sz w:val="16"/>
                <w:szCs w:val="16"/>
              </w:rPr>
              <w:t>- Transparent and verifiable</w:t>
            </w:r>
          </w:p>
          <w:p w14:paraId="3F3AE2B2" w14:textId="2C53EDF9" w:rsidR="2AA6F009" w:rsidRDefault="2AA6F009" w:rsidP="2AA6F009">
            <w:pPr>
              <w:jc w:val="left"/>
              <w:rPr>
                <w:sz w:val="16"/>
                <w:szCs w:val="16"/>
              </w:rPr>
            </w:pPr>
          </w:p>
          <w:p w14:paraId="066FD519" w14:textId="1737C495" w:rsidR="2AA6F009" w:rsidRDefault="2AA6F009" w:rsidP="2AA6F009">
            <w:pPr>
              <w:jc w:val="left"/>
              <w:rPr>
                <w:sz w:val="16"/>
                <w:szCs w:val="16"/>
              </w:rPr>
            </w:pPr>
          </w:p>
        </w:tc>
        <w:tc>
          <w:tcPr>
            <w:tcW w:w="972" w:type="dxa"/>
          </w:tcPr>
          <w:p w14:paraId="10AE3E87" w14:textId="09197FFE" w:rsidR="1EB89EB9" w:rsidRDefault="1EB89EB9" w:rsidP="2AA6F009">
            <w:pPr>
              <w:ind w:firstLine="0"/>
              <w:jc w:val="left"/>
              <w:rPr>
                <w:sz w:val="16"/>
                <w:szCs w:val="16"/>
              </w:rPr>
            </w:pPr>
            <w:r w:rsidRPr="2AA6F009">
              <w:rPr>
                <w:sz w:val="16"/>
                <w:szCs w:val="16"/>
              </w:rPr>
              <w:lastRenderedPageBreak/>
              <w:t>- Provides tamper-proof records</w:t>
            </w:r>
          </w:p>
          <w:p w14:paraId="19357717" w14:textId="6CBBCFA0" w:rsidR="1EB89EB9" w:rsidRDefault="1EB89EB9" w:rsidP="2AA6F009">
            <w:pPr>
              <w:ind w:firstLine="0"/>
              <w:jc w:val="left"/>
              <w:rPr>
                <w:sz w:val="16"/>
                <w:szCs w:val="16"/>
              </w:rPr>
            </w:pPr>
            <w:r w:rsidRPr="2AA6F009">
              <w:rPr>
                <w:sz w:val="16"/>
                <w:szCs w:val="16"/>
              </w:rPr>
              <w:t>- Allows decentralized verification</w:t>
            </w:r>
          </w:p>
          <w:p w14:paraId="4E339DB5" w14:textId="22AE76B0" w:rsidR="1EB89EB9" w:rsidRDefault="1EB89EB9" w:rsidP="2AA6F009">
            <w:pPr>
              <w:ind w:firstLine="0"/>
              <w:jc w:val="left"/>
              <w:rPr>
                <w:sz w:val="16"/>
                <w:szCs w:val="16"/>
              </w:rPr>
            </w:pPr>
            <w:r w:rsidRPr="2AA6F009">
              <w:rPr>
                <w:sz w:val="16"/>
                <w:szCs w:val="16"/>
              </w:rPr>
              <w:t xml:space="preserve">- Ensures integrity </w:t>
            </w:r>
            <w:r w:rsidRPr="2AA6F009">
              <w:rPr>
                <w:sz w:val="16"/>
                <w:szCs w:val="16"/>
              </w:rPr>
              <w:lastRenderedPageBreak/>
              <w:t>and authenticity</w:t>
            </w:r>
          </w:p>
          <w:p w14:paraId="3442CAC1" w14:textId="2976627F" w:rsidR="2AA6F009" w:rsidRDefault="2AA6F009" w:rsidP="2AA6F009">
            <w:pPr>
              <w:jc w:val="left"/>
              <w:rPr>
                <w:sz w:val="16"/>
                <w:szCs w:val="16"/>
              </w:rPr>
            </w:pPr>
          </w:p>
          <w:p w14:paraId="670934F2" w14:textId="5C9438D6" w:rsidR="2AA6F009" w:rsidRDefault="2AA6F009" w:rsidP="2AA6F009">
            <w:pPr>
              <w:jc w:val="left"/>
              <w:rPr>
                <w:sz w:val="16"/>
                <w:szCs w:val="16"/>
              </w:rPr>
            </w:pPr>
          </w:p>
        </w:tc>
        <w:tc>
          <w:tcPr>
            <w:tcW w:w="972" w:type="dxa"/>
          </w:tcPr>
          <w:p w14:paraId="025796C7" w14:textId="764D5CD9" w:rsidR="1EB89EB9" w:rsidRDefault="1EB89EB9" w:rsidP="2AA6F009">
            <w:pPr>
              <w:ind w:firstLine="0"/>
              <w:jc w:val="left"/>
              <w:rPr>
                <w:sz w:val="16"/>
                <w:szCs w:val="16"/>
              </w:rPr>
            </w:pPr>
            <w:r w:rsidRPr="2AA6F009">
              <w:rPr>
                <w:sz w:val="16"/>
                <w:szCs w:val="16"/>
              </w:rPr>
              <w:lastRenderedPageBreak/>
              <w:t>- Requires extensive computation resources</w:t>
            </w:r>
          </w:p>
        </w:tc>
      </w:tr>
      <w:tr w:rsidR="2AA6F009" w14:paraId="3A5B5BD6" w14:textId="77777777" w:rsidTr="2AA6F009">
        <w:trPr>
          <w:trHeight w:val="300"/>
        </w:trPr>
        <w:tc>
          <w:tcPr>
            <w:tcW w:w="972" w:type="dxa"/>
          </w:tcPr>
          <w:p w14:paraId="40C2E04B" w14:textId="60E78313" w:rsidR="1EB89EB9" w:rsidRDefault="1EB89EB9" w:rsidP="2AA6F009">
            <w:pPr>
              <w:ind w:firstLine="0"/>
              <w:jc w:val="left"/>
              <w:rPr>
                <w:sz w:val="16"/>
                <w:szCs w:val="16"/>
              </w:rPr>
            </w:pPr>
            <w:r w:rsidRPr="2AA6F009">
              <w:rPr>
                <w:sz w:val="16"/>
                <w:szCs w:val="16"/>
              </w:rPr>
              <w:t>Manual CoC</w:t>
            </w:r>
          </w:p>
        </w:tc>
        <w:tc>
          <w:tcPr>
            <w:tcW w:w="972" w:type="dxa"/>
          </w:tcPr>
          <w:p w14:paraId="7ED14978" w14:textId="72F3A795" w:rsidR="71AFE259" w:rsidRDefault="71AFE259" w:rsidP="2AA6F009">
            <w:pPr>
              <w:ind w:firstLine="0"/>
              <w:jc w:val="left"/>
              <w:rPr>
                <w:sz w:val="16"/>
                <w:szCs w:val="16"/>
              </w:rPr>
            </w:pPr>
            <w:r w:rsidRPr="2AA6F009">
              <w:rPr>
                <w:sz w:val="16"/>
                <w:szCs w:val="16"/>
              </w:rPr>
              <w:t>Traditional physical record</w:t>
            </w:r>
          </w:p>
        </w:tc>
        <w:tc>
          <w:tcPr>
            <w:tcW w:w="972" w:type="dxa"/>
          </w:tcPr>
          <w:p w14:paraId="69013188" w14:textId="55584527" w:rsidR="71AFE259" w:rsidRDefault="71AFE259" w:rsidP="2AA6F009">
            <w:pPr>
              <w:ind w:firstLine="0"/>
              <w:jc w:val="left"/>
              <w:rPr>
                <w:sz w:val="16"/>
                <w:szCs w:val="16"/>
              </w:rPr>
            </w:pPr>
            <w:r w:rsidRPr="2AA6F009">
              <w:rPr>
                <w:sz w:val="16"/>
                <w:szCs w:val="16"/>
              </w:rPr>
              <w:t>- physical documentation of evidence handovers</w:t>
            </w:r>
          </w:p>
          <w:p w14:paraId="6BD87AB3" w14:textId="0DC1FD30" w:rsidR="71AFE259" w:rsidRDefault="71AFE259" w:rsidP="2AA6F009">
            <w:pPr>
              <w:ind w:firstLine="0"/>
              <w:jc w:val="left"/>
              <w:rPr>
                <w:sz w:val="16"/>
                <w:szCs w:val="16"/>
              </w:rPr>
            </w:pPr>
            <w:r w:rsidRPr="2AA6F009">
              <w:rPr>
                <w:sz w:val="16"/>
                <w:szCs w:val="16"/>
              </w:rPr>
              <w:t xml:space="preserve">- requires signatures </w:t>
            </w:r>
          </w:p>
          <w:p w14:paraId="67DD0753" w14:textId="17EAB8FC" w:rsidR="2AA6F009" w:rsidRDefault="2AA6F009" w:rsidP="2AA6F009">
            <w:pPr>
              <w:jc w:val="left"/>
              <w:rPr>
                <w:sz w:val="16"/>
                <w:szCs w:val="16"/>
              </w:rPr>
            </w:pPr>
          </w:p>
          <w:p w14:paraId="3F033802" w14:textId="1794EA50" w:rsidR="2AA6F009" w:rsidRDefault="2AA6F009" w:rsidP="2AA6F009">
            <w:pPr>
              <w:jc w:val="left"/>
              <w:rPr>
                <w:sz w:val="16"/>
                <w:szCs w:val="16"/>
              </w:rPr>
            </w:pPr>
          </w:p>
        </w:tc>
        <w:tc>
          <w:tcPr>
            <w:tcW w:w="972" w:type="dxa"/>
          </w:tcPr>
          <w:p w14:paraId="67B2A297" w14:textId="65D019AA" w:rsidR="71AFE259" w:rsidRDefault="71AFE259" w:rsidP="2AA6F009">
            <w:pPr>
              <w:ind w:firstLine="0"/>
              <w:jc w:val="left"/>
              <w:rPr>
                <w:sz w:val="16"/>
                <w:szCs w:val="16"/>
              </w:rPr>
            </w:pPr>
            <w:r w:rsidRPr="2AA6F009">
              <w:rPr>
                <w:sz w:val="16"/>
                <w:szCs w:val="16"/>
              </w:rPr>
              <w:t>- simple to implement</w:t>
            </w:r>
          </w:p>
          <w:p w14:paraId="15A3E07C" w14:textId="1DD6B630" w:rsidR="71AFE259" w:rsidRDefault="71AFE259" w:rsidP="2AA6F009">
            <w:pPr>
              <w:ind w:firstLine="0"/>
              <w:jc w:val="left"/>
              <w:rPr>
                <w:sz w:val="16"/>
                <w:szCs w:val="16"/>
              </w:rPr>
            </w:pPr>
            <w:r w:rsidRPr="2AA6F009">
              <w:rPr>
                <w:sz w:val="16"/>
                <w:szCs w:val="16"/>
              </w:rPr>
              <w:t>- low cost</w:t>
            </w:r>
          </w:p>
          <w:p w14:paraId="19FBA97E" w14:textId="2A5E895D" w:rsidR="2AA6F009" w:rsidRDefault="2AA6F009" w:rsidP="2AA6F009">
            <w:pPr>
              <w:jc w:val="left"/>
              <w:rPr>
                <w:sz w:val="16"/>
                <w:szCs w:val="16"/>
              </w:rPr>
            </w:pPr>
          </w:p>
          <w:p w14:paraId="43AF2105" w14:textId="05FE009C" w:rsidR="2AA6F009" w:rsidRDefault="2AA6F009" w:rsidP="2AA6F009">
            <w:pPr>
              <w:jc w:val="left"/>
              <w:rPr>
                <w:sz w:val="16"/>
                <w:szCs w:val="16"/>
              </w:rPr>
            </w:pPr>
          </w:p>
        </w:tc>
        <w:tc>
          <w:tcPr>
            <w:tcW w:w="972" w:type="dxa"/>
          </w:tcPr>
          <w:p w14:paraId="0B261889" w14:textId="48F84243" w:rsidR="71AFE259" w:rsidRDefault="71AFE259" w:rsidP="2AA6F009">
            <w:pPr>
              <w:ind w:firstLine="0"/>
              <w:jc w:val="left"/>
              <w:rPr>
                <w:sz w:val="16"/>
                <w:szCs w:val="16"/>
              </w:rPr>
            </w:pPr>
            <w:r w:rsidRPr="2AA6F009">
              <w:rPr>
                <w:sz w:val="16"/>
                <w:szCs w:val="16"/>
              </w:rPr>
              <w:t xml:space="preserve">- susceptible to human error, fraud, and tampering </w:t>
            </w:r>
          </w:p>
          <w:p w14:paraId="2A36EBCD" w14:textId="77F43510" w:rsidR="71AFE259" w:rsidRDefault="71AFE259" w:rsidP="2AA6F009">
            <w:pPr>
              <w:ind w:firstLine="0"/>
              <w:jc w:val="left"/>
              <w:rPr>
                <w:sz w:val="16"/>
                <w:szCs w:val="16"/>
              </w:rPr>
            </w:pPr>
            <w:r w:rsidRPr="2AA6F009">
              <w:rPr>
                <w:sz w:val="16"/>
                <w:szCs w:val="16"/>
              </w:rPr>
              <w:t>- difficult to track al interactions accurately</w:t>
            </w:r>
          </w:p>
          <w:p w14:paraId="7DBE457B" w14:textId="38AAACF9" w:rsidR="2AA6F009" w:rsidRDefault="2AA6F009" w:rsidP="2AA6F009">
            <w:pPr>
              <w:jc w:val="left"/>
              <w:rPr>
                <w:sz w:val="16"/>
                <w:szCs w:val="16"/>
              </w:rPr>
            </w:pPr>
          </w:p>
          <w:p w14:paraId="17224DD7" w14:textId="4C94CED5" w:rsidR="2AA6F009" w:rsidRDefault="2AA6F009" w:rsidP="2AA6F009">
            <w:pPr>
              <w:jc w:val="left"/>
              <w:rPr>
                <w:sz w:val="16"/>
                <w:szCs w:val="16"/>
              </w:rPr>
            </w:pPr>
          </w:p>
        </w:tc>
      </w:tr>
      <w:tr w:rsidR="2AA6F009" w14:paraId="0ACCED18" w14:textId="77777777" w:rsidTr="2AA6F009">
        <w:trPr>
          <w:trHeight w:val="300"/>
        </w:trPr>
        <w:tc>
          <w:tcPr>
            <w:tcW w:w="972" w:type="dxa"/>
          </w:tcPr>
          <w:p w14:paraId="01C9FAD2" w14:textId="1C715290" w:rsidR="1EB89EB9" w:rsidRDefault="1EB89EB9" w:rsidP="2AA6F009">
            <w:pPr>
              <w:ind w:firstLine="0"/>
              <w:jc w:val="left"/>
              <w:rPr>
                <w:sz w:val="16"/>
                <w:szCs w:val="16"/>
              </w:rPr>
            </w:pPr>
            <w:proofErr w:type="spellStart"/>
            <w:r w:rsidRPr="2AA6F009">
              <w:rPr>
                <w:sz w:val="16"/>
                <w:szCs w:val="16"/>
              </w:rPr>
              <w:t>Decon</w:t>
            </w:r>
            <w:proofErr w:type="spellEnd"/>
            <w:r w:rsidRPr="2AA6F009">
              <w:rPr>
                <w:sz w:val="16"/>
                <w:szCs w:val="16"/>
              </w:rPr>
              <w:t xml:space="preserve"> (Decentralized consensus)</w:t>
            </w:r>
          </w:p>
        </w:tc>
        <w:tc>
          <w:tcPr>
            <w:tcW w:w="972" w:type="dxa"/>
          </w:tcPr>
          <w:p w14:paraId="7521A310" w14:textId="10322C51" w:rsidR="1EB89EB9" w:rsidRDefault="1EB89EB9" w:rsidP="2AA6F009">
            <w:pPr>
              <w:ind w:firstLine="0"/>
              <w:jc w:val="left"/>
              <w:rPr>
                <w:sz w:val="16"/>
                <w:szCs w:val="16"/>
              </w:rPr>
            </w:pPr>
            <w:r w:rsidRPr="2AA6F009">
              <w:rPr>
                <w:sz w:val="16"/>
                <w:szCs w:val="16"/>
              </w:rPr>
              <w:t>Distributed, consensus-based</w:t>
            </w:r>
          </w:p>
        </w:tc>
        <w:tc>
          <w:tcPr>
            <w:tcW w:w="972" w:type="dxa"/>
          </w:tcPr>
          <w:p w14:paraId="555DFDD4" w14:textId="1D3ECAED" w:rsidR="1EB89EB9" w:rsidRDefault="1EB89EB9" w:rsidP="2AA6F009">
            <w:pPr>
              <w:ind w:firstLine="0"/>
              <w:jc w:val="left"/>
              <w:rPr>
                <w:sz w:val="16"/>
                <w:szCs w:val="16"/>
              </w:rPr>
            </w:pPr>
            <w:r w:rsidRPr="2AA6F009">
              <w:rPr>
                <w:sz w:val="16"/>
                <w:szCs w:val="16"/>
              </w:rPr>
              <w:t xml:space="preserve">- Uses many </w:t>
            </w:r>
            <w:proofErr w:type="gramStart"/>
            <w:r w:rsidRPr="2AA6F009">
              <w:rPr>
                <w:sz w:val="16"/>
                <w:szCs w:val="16"/>
              </w:rPr>
              <w:t>nodes(</w:t>
            </w:r>
            <w:proofErr w:type="gramEnd"/>
            <w:r w:rsidRPr="2AA6F009">
              <w:rPr>
                <w:sz w:val="16"/>
                <w:szCs w:val="16"/>
              </w:rPr>
              <w:t xml:space="preserve">independent computers/systems) to verify evidence transactions </w:t>
            </w:r>
          </w:p>
          <w:p w14:paraId="230C4D11" w14:textId="181890BB" w:rsidR="1EB89EB9" w:rsidRDefault="1EB89EB9" w:rsidP="2AA6F009">
            <w:pPr>
              <w:ind w:firstLine="0"/>
              <w:jc w:val="left"/>
              <w:rPr>
                <w:sz w:val="16"/>
                <w:szCs w:val="16"/>
              </w:rPr>
            </w:pPr>
            <w:r w:rsidRPr="2AA6F009">
              <w:rPr>
                <w:sz w:val="16"/>
                <w:szCs w:val="16"/>
              </w:rPr>
              <w:t>- fault-tolerant</w:t>
            </w:r>
          </w:p>
          <w:p w14:paraId="73A3DD29" w14:textId="481CE247" w:rsidR="2AA6F009" w:rsidRDefault="2AA6F009" w:rsidP="2AA6F009">
            <w:pPr>
              <w:jc w:val="left"/>
              <w:rPr>
                <w:sz w:val="16"/>
                <w:szCs w:val="16"/>
              </w:rPr>
            </w:pPr>
          </w:p>
          <w:p w14:paraId="06CBC2E5" w14:textId="55BCFCBD" w:rsidR="2AA6F009" w:rsidRDefault="2AA6F009" w:rsidP="2AA6F009">
            <w:pPr>
              <w:jc w:val="left"/>
              <w:rPr>
                <w:sz w:val="16"/>
                <w:szCs w:val="16"/>
              </w:rPr>
            </w:pPr>
          </w:p>
        </w:tc>
        <w:tc>
          <w:tcPr>
            <w:tcW w:w="972" w:type="dxa"/>
          </w:tcPr>
          <w:p w14:paraId="7FD6135E" w14:textId="6778838F" w:rsidR="1EB89EB9" w:rsidRDefault="1EB89EB9" w:rsidP="2AA6F009">
            <w:pPr>
              <w:ind w:firstLine="0"/>
              <w:jc w:val="left"/>
              <w:rPr>
                <w:sz w:val="16"/>
                <w:szCs w:val="16"/>
              </w:rPr>
            </w:pPr>
            <w:r w:rsidRPr="2AA6F009">
              <w:rPr>
                <w:sz w:val="16"/>
                <w:szCs w:val="16"/>
              </w:rPr>
              <w:t>- r</w:t>
            </w:r>
            <w:r w:rsidR="54E59AC4" w:rsidRPr="2AA6F009">
              <w:rPr>
                <w:sz w:val="16"/>
                <w:szCs w:val="16"/>
              </w:rPr>
              <w:t>e</w:t>
            </w:r>
            <w:r w:rsidRPr="2AA6F009">
              <w:rPr>
                <w:sz w:val="16"/>
                <w:szCs w:val="16"/>
              </w:rPr>
              <w:t xml:space="preserve">sistant to single-point failures </w:t>
            </w:r>
          </w:p>
          <w:p w14:paraId="56D1A168" w14:textId="3B685BBA" w:rsidR="1EB89EB9" w:rsidRDefault="1EB89EB9" w:rsidP="2AA6F009">
            <w:pPr>
              <w:ind w:firstLine="0"/>
              <w:jc w:val="left"/>
              <w:rPr>
                <w:sz w:val="16"/>
                <w:szCs w:val="16"/>
              </w:rPr>
            </w:pPr>
            <w:r w:rsidRPr="2AA6F009">
              <w:rPr>
                <w:sz w:val="16"/>
                <w:szCs w:val="16"/>
              </w:rPr>
              <w:t xml:space="preserve">- distributes trust </w:t>
            </w:r>
          </w:p>
          <w:p w14:paraId="23FCCB1A" w14:textId="423885BC" w:rsidR="1EB89EB9" w:rsidRDefault="1EB89EB9" w:rsidP="2AA6F009">
            <w:pPr>
              <w:ind w:firstLine="0"/>
              <w:jc w:val="left"/>
              <w:rPr>
                <w:sz w:val="16"/>
                <w:szCs w:val="16"/>
              </w:rPr>
            </w:pPr>
            <w:r w:rsidRPr="2AA6F009">
              <w:rPr>
                <w:sz w:val="16"/>
                <w:szCs w:val="16"/>
              </w:rPr>
              <w:t>- no central authority needed</w:t>
            </w:r>
          </w:p>
          <w:p w14:paraId="036749F7" w14:textId="5457FC2A" w:rsidR="2AA6F009" w:rsidRDefault="2AA6F009" w:rsidP="2AA6F009">
            <w:pPr>
              <w:jc w:val="left"/>
              <w:rPr>
                <w:sz w:val="16"/>
                <w:szCs w:val="16"/>
              </w:rPr>
            </w:pPr>
          </w:p>
          <w:p w14:paraId="049498EF" w14:textId="730BF287" w:rsidR="2AA6F009" w:rsidRDefault="2AA6F009" w:rsidP="2AA6F009">
            <w:pPr>
              <w:jc w:val="left"/>
              <w:rPr>
                <w:sz w:val="16"/>
                <w:szCs w:val="16"/>
              </w:rPr>
            </w:pPr>
          </w:p>
        </w:tc>
        <w:tc>
          <w:tcPr>
            <w:tcW w:w="972" w:type="dxa"/>
          </w:tcPr>
          <w:p w14:paraId="75FCCB29" w14:textId="48C2B351" w:rsidR="1EB89EB9" w:rsidRDefault="1EB89EB9" w:rsidP="2AA6F009">
            <w:pPr>
              <w:ind w:firstLine="0"/>
              <w:jc w:val="left"/>
              <w:rPr>
                <w:sz w:val="16"/>
                <w:szCs w:val="16"/>
              </w:rPr>
            </w:pPr>
            <w:r w:rsidRPr="2AA6F009">
              <w:rPr>
                <w:sz w:val="16"/>
                <w:szCs w:val="16"/>
              </w:rPr>
              <w:t>-</w:t>
            </w:r>
            <w:r w:rsidR="1CB3B59F" w:rsidRPr="2AA6F009">
              <w:rPr>
                <w:sz w:val="16"/>
                <w:szCs w:val="16"/>
              </w:rPr>
              <w:t xml:space="preserve"> </w:t>
            </w:r>
            <w:r w:rsidRPr="2AA6F009">
              <w:rPr>
                <w:sz w:val="16"/>
                <w:szCs w:val="16"/>
              </w:rPr>
              <w:t xml:space="preserve">needs coordination between nodes </w:t>
            </w:r>
          </w:p>
          <w:p w14:paraId="7789E44B" w14:textId="4FE5DB40" w:rsidR="1EB89EB9" w:rsidRDefault="1EB89EB9" w:rsidP="2AA6F009">
            <w:pPr>
              <w:ind w:firstLine="0"/>
              <w:jc w:val="left"/>
              <w:rPr>
                <w:sz w:val="16"/>
                <w:szCs w:val="16"/>
              </w:rPr>
            </w:pPr>
            <w:r w:rsidRPr="2AA6F009">
              <w:rPr>
                <w:sz w:val="16"/>
                <w:szCs w:val="16"/>
              </w:rPr>
              <w:t>- more complex than traditional CoC Solutions</w:t>
            </w:r>
          </w:p>
          <w:p w14:paraId="2DF8655A" w14:textId="36DE12AA" w:rsidR="2AA6F009" w:rsidRDefault="2AA6F009" w:rsidP="2AA6F009">
            <w:pPr>
              <w:jc w:val="left"/>
              <w:rPr>
                <w:sz w:val="16"/>
                <w:szCs w:val="16"/>
              </w:rPr>
            </w:pPr>
          </w:p>
          <w:p w14:paraId="499E4097" w14:textId="0809E24D" w:rsidR="2AA6F009" w:rsidRDefault="2AA6F009" w:rsidP="2AA6F009">
            <w:pPr>
              <w:jc w:val="left"/>
              <w:rPr>
                <w:sz w:val="16"/>
                <w:szCs w:val="16"/>
              </w:rPr>
            </w:pPr>
          </w:p>
        </w:tc>
      </w:tr>
    </w:tbl>
    <w:p w14:paraId="7A7D6E15" w14:textId="52978F28" w:rsidR="00D7522C" w:rsidRPr="00D7522C" w:rsidRDefault="38B9D440" w:rsidP="2AA6F009">
      <w:r w:rsidRPr="2AA6F009">
        <w:t xml:space="preserve">The technique of Chain of Custody (CoC) </w:t>
      </w:r>
      <w:r w:rsidR="00CF1F40">
        <w:t>the</w:t>
      </w:r>
      <w:r w:rsidRPr="2AA6F009">
        <w:t xml:space="preserve"> team is implementing is a manual chain of custody approach with digital automation. This method enhances the traditional manual CoC by introducing real-time data logging, which includes capturing details such as geolocation, user identity, PC name and hardware information. The data will then be stored in the logs </w:t>
      </w:r>
      <w:r w:rsidR="0032717E">
        <w:t>folder</w:t>
      </w:r>
      <w:r w:rsidRPr="2AA6F009">
        <w:t>, ensuring the integrity and authenticity of evidence by automated chain of custody.</w:t>
      </w:r>
    </w:p>
    <w:p w14:paraId="0BE3101F" w14:textId="70D6F6F8" w:rsidR="004C3BA7" w:rsidRPr="004C3BA7" w:rsidRDefault="38B9D440" w:rsidP="00C3685D">
      <w:pPr>
        <w:pStyle w:val="Heading1"/>
      </w:pPr>
      <w:r w:rsidRPr="00C3685D">
        <w:t>Proposed Solution</w:t>
      </w:r>
    </w:p>
    <w:p w14:paraId="315514D9" w14:textId="30FAA24E" w:rsidR="38B9D440" w:rsidRDefault="38B9D440" w:rsidP="2AA6F009">
      <w:pPr>
        <w:rPr>
          <w:noProof/>
        </w:rPr>
      </w:pPr>
      <w:r w:rsidRPr="2AA6F009">
        <w:rPr>
          <w:noProof/>
        </w:rPr>
        <w:t xml:space="preserve">Given the limitations of traditional solutions in securing the integrity of the chain of custody, this project approach will be using a Raspberry Pi Zero </w:t>
      </w:r>
      <w:r w:rsidRPr="00F94369">
        <w:t>2W</w:t>
      </w:r>
      <w:r w:rsidRPr="2AA6F009">
        <w:rPr>
          <w:noProof/>
        </w:rPr>
        <w:t xml:space="preserve"> to fingerprint host computer information whenever plugged in.</w:t>
      </w:r>
    </w:p>
    <w:p w14:paraId="4FD295CA" w14:textId="3F219B4E" w:rsidR="38B9D440" w:rsidRDefault="38B9D440" w:rsidP="2AA6F009">
      <w:pPr>
        <w:rPr>
          <w:noProof/>
        </w:rPr>
      </w:pPr>
      <w:r w:rsidRPr="2AA6F009">
        <w:rPr>
          <w:noProof/>
        </w:rPr>
        <w:t xml:space="preserve">The Raspberry Pi will act as a mass storage device, where </w:t>
      </w:r>
      <w:r w:rsidR="00FD6E7F">
        <w:t xml:space="preserve">an image file </w:t>
      </w:r>
      <w:r w:rsidR="00A9549E">
        <w:t>containing the evidence</w:t>
      </w:r>
      <w:r w:rsidR="00FD6E7F">
        <w:t xml:space="preserve"> will be provided for the host pc to mount. In the Raspberry Pi OS</w:t>
      </w:r>
      <w:r w:rsidR="00A9549E">
        <w:t>, there</w:t>
      </w:r>
      <w:r w:rsidRPr="2AA6F009">
        <w:rPr>
          <w:noProof/>
        </w:rPr>
        <w:t xml:space="preserve"> will be </w:t>
      </w:r>
      <w:r w:rsidR="00A9549E">
        <w:t>a log folder for the device to store</w:t>
      </w:r>
      <w:r w:rsidRPr="2AA6F009">
        <w:rPr>
          <w:noProof/>
        </w:rPr>
        <w:t xml:space="preserve"> the </w:t>
      </w:r>
      <w:r w:rsidR="00A9549E">
        <w:t>information gathered.</w:t>
      </w:r>
      <w:r w:rsidRPr="2AA6F009">
        <w:rPr>
          <w:noProof/>
        </w:rPr>
        <w:t xml:space="preserve"> The device will only expose the evidence file to the host computer, allowing the host to interact with the evidence file for forensics investigations, while any fingerprinting information will be stored into the logs</w:t>
      </w:r>
      <w:r w:rsidRPr="00F94369">
        <w:t>.</w:t>
      </w:r>
    </w:p>
    <w:p w14:paraId="13748A74" w14:textId="746B496C" w:rsidR="38B9D440" w:rsidRDefault="38B9D440" w:rsidP="2AA6F009">
      <w:pPr>
        <w:rPr>
          <w:noProof/>
        </w:rPr>
      </w:pPr>
      <w:r w:rsidRPr="2AA6F009">
        <w:rPr>
          <w:noProof/>
        </w:rPr>
        <w:t xml:space="preserve">Additionally, the fingerprinting process will be gathered from the host computer via a HID attack. A HID attack script will be executed whenever a computer is plugged in or out. </w:t>
      </w:r>
      <w:r w:rsidR="00536243">
        <w:t>K</w:t>
      </w:r>
      <w:r w:rsidRPr="00F94369">
        <w:t>eystrokes</w:t>
      </w:r>
      <w:r w:rsidRPr="2AA6F009">
        <w:rPr>
          <w:noProof/>
        </w:rPr>
        <w:t xml:space="preserve"> will be sent to the host computer to gather information, which will be sent over to the Raspberry Pi to be stored as logs. Since the logs cannot be accessed by the host computer, this ensures that the logs stored in the partition will be secure in ensuring evidence integrity and traces of the peripheral’s interaction with any other devices.</w:t>
      </w:r>
    </w:p>
    <w:p w14:paraId="1ADBAEF3" w14:textId="61E71AC1" w:rsidR="00DD3682" w:rsidRDefault="00DD3682" w:rsidP="00A4386D">
      <w:pPr>
        <w:ind w:firstLine="0"/>
      </w:pPr>
    </w:p>
    <w:p w14:paraId="2EA4907D" w14:textId="44D36992" w:rsidR="00A71B5C" w:rsidRPr="00F07D36" w:rsidRDefault="007F4599" w:rsidP="00A71B5C">
      <w:pPr>
        <w:pStyle w:val="Heading2"/>
        <w:rPr>
          <w:b/>
        </w:rPr>
      </w:pPr>
      <w:r w:rsidRPr="00F07D36">
        <w:rPr>
          <w:b/>
        </w:rPr>
        <w:t>Process Flow</w:t>
      </w:r>
    </w:p>
    <w:p w14:paraId="7A47CEC4" w14:textId="1950CB49" w:rsidR="00A71B5C" w:rsidRDefault="00A71B5C" w:rsidP="00A71B5C">
      <w:pPr>
        <w:ind w:firstLine="0"/>
        <w:jc w:val="center"/>
        <w:rPr>
          <w:i/>
          <w:sz w:val="16"/>
          <w:szCs w:val="16"/>
        </w:rPr>
      </w:pPr>
      <w:r>
        <w:rPr>
          <w:noProof/>
        </w:rPr>
        <w:drawing>
          <wp:inline distT="0" distB="0" distL="0" distR="0" wp14:anchorId="1EAF776F" wp14:editId="5010A672">
            <wp:extent cx="3095625" cy="1419225"/>
            <wp:effectExtent l="0" t="0" r="0" b="0"/>
            <wp:docPr id="970947038" name="Picture 970947038" descr="A diagram of a software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47038" name="Picture 970947038" descr="A diagram of a software scrip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5625" cy="1419225"/>
                    </a:xfrm>
                    <a:prstGeom prst="rect">
                      <a:avLst/>
                    </a:prstGeom>
                  </pic:spPr>
                </pic:pic>
              </a:graphicData>
            </a:graphic>
          </wp:inline>
        </w:drawing>
      </w:r>
      <w:r w:rsidRPr="0EC73FDB">
        <w:rPr>
          <w:i/>
          <w:sz w:val="16"/>
          <w:szCs w:val="16"/>
        </w:rPr>
        <w:t xml:space="preserve">Fig </w:t>
      </w:r>
      <w:r w:rsidR="004514B3">
        <w:rPr>
          <w:i/>
          <w:sz w:val="16"/>
          <w:szCs w:val="16"/>
        </w:rPr>
        <w:t>2</w:t>
      </w:r>
      <w:r w:rsidRPr="0EC73FDB">
        <w:rPr>
          <w:i/>
          <w:sz w:val="16"/>
          <w:szCs w:val="16"/>
        </w:rPr>
        <w:t xml:space="preserve">. </w:t>
      </w:r>
      <w:r w:rsidRPr="08981CD2">
        <w:rPr>
          <w:i/>
          <w:iCs/>
          <w:sz w:val="16"/>
          <w:szCs w:val="16"/>
        </w:rPr>
        <w:t xml:space="preserve">Process </w:t>
      </w:r>
      <w:r w:rsidRPr="0FB1523F">
        <w:rPr>
          <w:i/>
          <w:iCs/>
          <w:sz w:val="16"/>
          <w:szCs w:val="16"/>
        </w:rPr>
        <w:t>Flow</w:t>
      </w:r>
    </w:p>
    <w:p w14:paraId="2FD440B9" w14:textId="77777777" w:rsidR="00A71B5C" w:rsidRDefault="00A71B5C" w:rsidP="00A71B5C">
      <w:pPr>
        <w:pStyle w:val="Heading3"/>
      </w:pPr>
      <w:r>
        <w:t xml:space="preserve">Initial Communication upon Connection </w:t>
      </w:r>
    </w:p>
    <w:p w14:paraId="7CC3B512" w14:textId="7A9C3BD3" w:rsidR="00A71B5C" w:rsidRDefault="00A71B5C" w:rsidP="00A71B5C">
      <w:pPr>
        <w:ind w:firstLine="0"/>
      </w:pPr>
      <w:r>
        <w:t xml:space="preserve">Upon connection of Raspberry Pi to the host computer, a HID script is automatically executed. This script facilitates the downloading and execution of the fingerprinting script from a server, which is important for gathering detailed system information from host </w:t>
      </w:r>
      <w:r w:rsidR="0056098C">
        <w:t>computers</w:t>
      </w:r>
      <w:r w:rsidRPr="00527C6A">
        <w:rPr>
          <w:rFonts w:eastAsia="Times New Roman"/>
        </w:rPr>
        <w:t xml:space="preserve"> </w:t>
      </w:r>
      <w:r w:rsidRPr="2AA6F009">
        <w:rPr>
          <w:rFonts w:eastAsia="Times New Roman"/>
        </w:rPr>
        <w:t>such as the current user, operating system, BIOS version, hardware configuration, current time zone, public IP, and MAC address.</w:t>
      </w:r>
      <w:r>
        <w:t xml:space="preserve">  </w:t>
      </w:r>
      <w:r w:rsidR="00077FFA">
        <w:t xml:space="preserve">These are essential to identify the </w:t>
      </w:r>
      <w:r w:rsidR="00F34F8B">
        <w:t>users</w:t>
      </w:r>
    </w:p>
    <w:p w14:paraId="7B0678C2" w14:textId="77777777" w:rsidR="00A71B5C" w:rsidRDefault="00A71B5C" w:rsidP="00A71B5C">
      <w:pPr>
        <w:pStyle w:val="Heading3"/>
      </w:pPr>
      <w:r>
        <w:t>Secure Data Transmission using WebSocket Server</w:t>
      </w:r>
    </w:p>
    <w:p w14:paraId="4253A92E" w14:textId="2B9B2174" w:rsidR="00A71B5C" w:rsidRPr="00AA3970" w:rsidRDefault="00A71B5C" w:rsidP="00A71B5C">
      <w:pPr>
        <w:ind w:firstLine="0"/>
        <w:rPr>
          <w:del w:id="3" w:author="Microsoft Word" w:date="2024-11-30T23:58:00Z" w16du:dateUtc="2024-11-30T15:58:00Z"/>
        </w:rPr>
      </w:pPr>
      <w:r>
        <w:t xml:space="preserve">The fingerprint data gathered by the Raspberry Pi is securely transmitted back to the Pi via a WebSocket </w:t>
      </w:r>
      <w:r w:rsidR="0051099D">
        <w:t>Secure</w:t>
      </w:r>
      <w:r w:rsidRPr="00F94369">
        <w:t xml:space="preserve"> </w:t>
      </w:r>
      <w:r>
        <w:t xml:space="preserve">server. This server not only ensures encrypted communication but also handles bidirectional data flow between the Pi and the host, ensuring that all the transmitted data remains secure, preventing any potential data breaches or man-in-the-middle attacks. </w:t>
      </w:r>
    </w:p>
    <w:p w14:paraId="1E8E298C" w14:textId="77777777" w:rsidR="00A71B5C" w:rsidRDefault="00A71B5C" w:rsidP="00A71B5C">
      <w:pPr>
        <w:pStyle w:val="Heading3"/>
      </w:pPr>
      <w:r>
        <w:t>Real Time Monitoring with FileSystemWtacher</w:t>
      </w:r>
    </w:p>
    <w:p w14:paraId="4EDC9F8C" w14:textId="77777777" w:rsidR="00A71B5C" w:rsidRDefault="00A71B5C" w:rsidP="00A71B5C">
      <w:pPr>
        <w:ind w:firstLine="0"/>
      </w:pPr>
      <w:r>
        <w:tab/>
        <w:t xml:space="preserve">The </w:t>
      </w:r>
      <w:proofErr w:type="spellStart"/>
      <w:r>
        <w:t>FileSystemWatcher</w:t>
      </w:r>
      <w:proofErr w:type="spellEnd"/>
      <w:r>
        <w:t xml:space="preserve"> on the host computer monitors for any changes made to evidence files in real-time. This is to detect any unauthorized file access or modifications. Upon detecting any changes to the file, the </w:t>
      </w:r>
      <w:proofErr w:type="spellStart"/>
      <w:r>
        <w:t>FileSystemWatcher</w:t>
      </w:r>
      <w:proofErr w:type="spellEnd"/>
      <w:r>
        <w:t xml:space="preserve"> will trigger the Raspberry Pi to log these events. The logs are crucial as they provide a timestamped record of all the interactions with the evidence.  </w:t>
      </w:r>
    </w:p>
    <w:p w14:paraId="00E1A6D7" w14:textId="77777777" w:rsidR="00A71B5C" w:rsidRDefault="00A71B5C" w:rsidP="00A71B5C">
      <w:pPr>
        <w:pStyle w:val="Heading3"/>
      </w:pPr>
      <w:r>
        <w:t xml:space="preserve">Continuous Logging and Evidence File Management </w:t>
      </w:r>
    </w:p>
    <w:p w14:paraId="6BCA2593" w14:textId="77777777" w:rsidR="00A71B5C" w:rsidRDefault="00A71B5C" w:rsidP="00A71B5C">
      <w:r>
        <w:t xml:space="preserve">All interactions and changes detected by </w:t>
      </w:r>
      <w:proofErr w:type="spellStart"/>
      <w:r>
        <w:t>FileSystemWatcher</w:t>
      </w:r>
      <w:proofErr w:type="spellEnd"/>
      <w:r>
        <w:t xml:space="preserve"> are logged in the Raspberry Pi’s local storage under the logs/ directory. This continuous logging is so that there is a detailed and unalterable record of all actions performed on the evidence.</w:t>
      </w:r>
    </w:p>
    <w:p w14:paraId="45105D55" w14:textId="77777777" w:rsidR="00A71B5C" w:rsidRDefault="00A71B5C" w:rsidP="00A71B5C">
      <w:pPr>
        <w:ind w:firstLine="0"/>
        <w:jc w:val="center"/>
      </w:pPr>
      <w:r w:rsidRPr="00A12C68">
        <w:rPr>
          <w:noProof/>
        </w:rPr>
        <w:drawing>
          <wp:inline distT="0" distB="0" distL="0" distR="0" wp14:anchorId="3BA3738D" wp14:editId="0894AF42">
            <wp:extent cx="3089910" cy="1740535"/>
            <wp:effectExtent l="0" t="0" r="0" b="0"/>
            <wp:docPr id="13214462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46242" name="Picture 5"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740535"/>
                    </a:xfrm>
                    <a:prstGeom prst="rect">
                      <a:avLst/>
                    </a:prstGeom>
                    <a:noFill/>
                    <a:ln>
                      <a:noFill/>
                    </a:ln>
                  </pic:spPr>
                </pic:pic>
              </a:graphicData>
            </a:graphic>
          </wp:inline>
        </w:drawing>
      </w:r>
    </w:p>
    <w:p w14:paraId="1FD95EAC" w14:textId="20491C6D" w:rsidR="00A71B5C" w:rsidRPr="00AC195C" w:rsidRDefault="00A71B5C" w:rsidP="00A71B5C">
      <w:pPr>
        <w:ind w:firstLine="0"/>
        <w:jc w:val="center"/>
        <w:rPr>
          <w:i/>
          <w:iCs/>
          <w:sz w:val="16"/>
          <w:szCs w:val="16"/>
        </w:rPr>
      </w:pPr>
      <w:r w:rsidRPr="00AC195C">
        <w:rPr>
          <w:i/>
          <w:iCs/>
          <w:sz w:val="16"/>
          <w:szCs w:val="16"/>
        </w:rPr>
        <w:t xml:space="preserve">Fig </w:t>
      </w:r>
      <w:r w:rsidR="000A6A23">
        <w:rPr>
          <w:i/>
          <w:iCs/>
          <w:sz w:val="16"/>
          <w:szCs w:val="16"/>
        </w:rPr>
        <w:t>3</w:t>
      </w:r>
      <w:r w:rsidRPr="00AC195C">
        <w:rPr>
          <w:i/>
          <w:iCs/>
          <w:sz w:val="16"/>
          <w:szCs w:val="16"/>
        </w:rPr>
        <w:t>. Example of logs stored in the tool</w:t>
      </w:r>
    </w:p>
    <w:p w14:paraId="7111A953" w14:textId="77777777" w:rsidR="00A71B5C" w:rsidRDefault="00A71B5C" w:rsidP="00A71B5C">
      <w:pPr>
        <w:pStyle w:val="Heading3"/>
      </w:pPr>
      <w:r>
        <w:t>Secure Cleanup</w:t>
      </w:r>
    </w:p>
    <w:p w14:paraId="0FDACBCE" w14:textId="64F747AE" w:rsidR="007F4599" w:rsidRPr="007F4599" w:rsidRDefault="00A71B5C" w:rsidP="00770B84">
      <w:pPr>
        <w:ind w:firstLine="0"/>
      </w:pPr>
      <w:r>
        <w:t xml:space="preserve">Lastly, Raspberry Pi performs a secure cleanup to remove any scripts, logs, and temporary files that were created during the </w:t>
      </w:r>
      <w:r>
        <w:lastRenderedPageBreak/>
        <w:t xml:space="preserve">investigation. This step is crucial for ensuring that no data is left that could be exploited in the future. Thus, this maintains the integrity of both the host system and the Raspberry Pi.  </w:t>
      </w:r>
    </w:p>
    <w:p w14:paraId="74CB9985" w14:textId="2BDEAB98" w:rsidR="0528287F" w:rsidRPr="00EF658A" w:rsidRDefault="6C71078C" w:rsidP="00097C94">
      <w:pPr>
        <w:pStyle w:val="Heading2"/>
        <w:spacing w:line="259" w:lineRule="auto"/>
        <w:rPr>
          <w:b/>
        </w:rPr>
      </w:pPr>
      <w:r w:rsidRPr="00EF658A">
        <w:rPr>
          <w:b/>
        </w:rPr>
        <w:t xml:space="preserve">Key </w:t>
      </w:r>
      <w:r w:rsidR="48C997B6" w:rsidRPr="00EF658A">
        <w:rPr>
          <w:b/>
        </w:rPr>
        <w:t>Features</w:t>
      </w:r>
    </w:p>
    <w:p w14:paraId="578A7003" w14:textId="5B5CF2B2" w:rsidR="5CDAA176" w:rsidRDefault="5CDAA176" w:rsidP="2AA6F009">
      <w:pPr>
        <w:pStyle w:val="Heading3"/>
      </w:pPr>
      <w:r>
        <w:t>Composite Device</w:t>
      </w:r>
    </w:p>
    <w:p w14:paraId="50FF4332" w14:textId="6457CB3E" w:rsidR="59FD223B" w:rsidRDefault="59FD223B" w:rsidP="2AA6F009">
      <w:r>
        <w:t>The Pi is configured as a composite USB device, combining the functionalities of HID and a mass storage device, allowing the forensic tool to perform multiple roles simultaneously.</w:t>
      </w:r>
    </w:p>
    <w:p w14:paraId="1F2A927D" w14:textId="2ECC3ED7" w:rsidR="5CDAA176" w:rsidRDefault="5CDAA176" w:rsidP="2AA6F009">
      <w:pPr>
        <w:rPr>
          <w:i/>
          <w:iCs/>
          <w:u w:val="single"/>
        </w:rPr>
      </w:pPr>
      <w:r w:rsidRPr="2AA6F009">
        <w:rPr>
          <w:i/>
          <w:iCs/>
          <w:u w:val="single"/>
        </w:rPr>
        <w:t>Human Interface Device (HID)</w:t>
      </w:r>
    </w:p>
    <w:p w14:paraId="36ADDBD4" w14:textId="1C3941E0" w:rsidR="10F6D819" w:rsidRDefault="10F6D819" w:rsidP="2AA6F009">
      <w:r w:rsidRPr="2AA6F009">
        <w:t xml:space="preserve">As an HID, the host computer will recognize the Pi as a USB keyboard. This allowed the </w:t>
      </w:r>
      <w:r w:rsidR="0E11E055" w:rsidRPr="2AA6F009">
        <w:t>Pi to send automated keystrokes to the connected host, which is used to execute command</w:t>
      </w:r>
      <w:r w:rsidR="69218C4F" w:rsidRPr="2AA6F009">
        <w:t>s</w:t>
      </w:r>
      <w:r w:rsidR="0E11E055" w:rsidRPr="2AA6F009">
        <w:t xml:space="preserve"> to retrieve and send information to and from the Pi.</w:t>
      </w:r>
    </w:p>
    <w:p w14:paraId="0CE3D731" w14:textId="27B6E8E3" w:rsidR="5CDAA176" w:rsidRDefault="5CDAA176" w:rsidP="2AA6F009">
      <w:pPr>
        <w:rPr>
          <w:i/>
          <w:iCs/>
          <w:u w:val="single"/>
        </w:rPr>
      </w:pPr>
      <w:r w:rsidRPr="2AA6F009">
        <w:rPr>
          <w:i/>
          <w:iCs/>
          <w:u w:val="single"/>
        </w:rPr>
        <w:t>Mass Storage Device</w:t>
      </w:r>
    </w:p>
    <w:p w14:paraId="1E71BF27" w14:textId="7899F0B8" w:rsidR="1AF5A6B4" w:rsidRDefault="1AF5A6B4" w:rsidP="2AA6F009">
      <w:r w:rsidRPr="2AA6F009">
        <w:t xml:space="preserve">The pi is also emulated as a mass storage </w:t>
      </w:r>
      <w:r w:rsidR="60B73E4E">
        <w:t>device</w:t>
      </w:r>
      <w:r w:rsidRPr="2AA6F009">
        <w:t xml:space="preserve"> to expose an </w:t>
      </w:r>
      <w:proofErr w:type="spellStart"/>
      <w:r w:rsidRPr="2AA6F009">
        <w:t>img</w:t>
      </w:r>
      <w:proofErr w:type="spellEnd"/>
      <w:r w:rsidRPr="2AA6F009">
        <w:t xml:space="preserve"> file containing the evidence files to the host computer, allowing investigators to interact with </w:t>
      </w:r>
      <w:r w:rsidR="2783C27E" w:rsidRPr="2AA6F009">
        <w:t xml:space="preserve">the </w:t>
      </w:r>
      <w:r w:rsidR="366A5113" w:rsidRPr="2AA6F009">
        <w:t>evidence</w:t>
      </w:r>
      <w:r w:rsidRPr="2AA6F009">
        <w:t xml:space="preserve">. </w:t>
      </w:r>
      <w:r w:rsidR="004C414F">
        <w:t xml:space="preserve">The SD card will contain 1 file and a folder </w:t>
      </w:r>
    </w:p>
    <w:p w14:paraId="1E4C0C3A" w14:textId="397BD37E" w:rsidR="304B16DF" w:rsidRDefault="304B16DF" w:rsidP="2AA6F009">
      <w:pPr>
        <w:pStyle w:val="ListParagraph"/>
        <w:numPr>
          <w:ilvl w:val="0"/>
          <w:numId w:val="25"/>
        </w:numPr>
      </w:pPr>
      <w:r>
        <w:t>Evidence</w:t>
      </w:r>
      <w:r w:rsidR="004C414F">
        <w:t xml:space="preserve"> file</w:t>
      </w:r>
      <w:r>
        <w:t xml:space="preserve">: An </w:t>
      </w:r>
      <w:proofErr w:type="spellStart"/>
      <w:r>
        <w:t>img</w:t>
      </w:r>
      <w:proofErr w:type="spellEnd"/>
      <w:r>
        <w:t xml:space="preserve"> file which is made accessible to the user that plugs in the pi to interact with the evidence. </w:t>
      </w:r>
    </w:p>
    <w:p w14:paraId="4F0C2CA9" w14:textId="6A782731" w:rsidR="304B16DF" w:rsidRDefault="304B16DF" w:rsidP="2AA6F009">
      <w:pPr>
        <w:pStyle w:val="ListParagraph"/>
        <w:numPr>
          <w:ilvl w:val="0"/>
          <w:numId w:val="25"/>
        </w:numPr>
      </w:pPr>
      <w:r>
        <w:t>Logs</w:t>
      </w:r>
      <w:r w:rsidR="004C414F">
        <w:t xml:space="preserve"> Folder</w:t>
      </w:r>
      <w:r>
        <w:t xml:space="preserve">: The logs folder </w:t>
      </w:r>
      <w:r w:rsidR="518B06B5">
        <w:t>is</w:t>
      </w:r>
      <w:r>
        <w:t xml:space="preserve"> hidden and </w:t>
      </w:r>
      <w:r w:rsidR="4256E1FB">
        <w:t>inaccessible</w:t>
      </w:r>
      <w:r>
        <w:t xml:space="preserve"> from the user. Contains </w:t>
      </w:r>
      <w:r w:rsidR="0C85180A">
        <w:t>interaction</w:t>
      </w:r>
      <w:r w:rsidR="203D5359">
        <w:t xml:space="preserve"> </w:t>
      </w:r>
      <w:r>
        <w:t xml:space="preserve">and fingerprinting </w:t>
      </w:r>
      <w:r w:rsidR="203D5359">
        <w:t>logs</w:t>
      </w:r>
      <w:r>
        <w:t>.</w:t>
      </w:r>
    </w:p>
    <w:p w14:paraId="352F1F56" w14:textId="04393231" w:rsidR="304B16DF" w:rsidRDefault="304B16DF" w:rsidP="2AA6F009">
      <w:r>
        <w:t xml:space="preserve">This functionality ensures that the evidence file </w:t>
      </w:r>
      <w:r w:rsidR="79838653">
        <w:t>remains</w:t>
      </w:r>
      <w:r>
        <w:t xml:space="preserve"> isolated while providing the investigators an interface to </w:t>
      </w:r>
      <w:r w:rsidR="031C1A49">
        <w:t>interact</w:t>
      </w:r>
      <w:r>
        <w:t xml:space="preserve"> with. </w:t>
      </w:r>
    </w:p>
    <w:p w14:paraId="15687418" w14:textId="59942DB2" w:rsidR="5CDAA176" w:rsidRDefault="5CDAA176" w:rsidP="2AA6F009">
      <w:pPr>
        <w:pStyle w:val="Heading3"/>
        <w:ind w:firstLine="288"/>
      </w:pPr>
      <w:r w:rsidRPr="00F94369">
        <w:rPr>
          <w:noProof w:val="0"/>
        </w:rPr>
        <w:t>WebSocket</w:t>
      </w:r>
      <w:r w:rsidR="002C0F29">
        <w:rPr>
          <w:noProof w:val="0"/>
        </w:rPr>
        <w:t xml:space="preserve"> Secure</w:t>
      </w:r>
      <w:r w:rsidRPr="00F94369">
        <w:rPr>
          <w:noProof w:val="0"/>
        </w:rPr>
        <w:t xml:space="preserve"> Server</w:t>
      </w:r>
    </w:p>
    <w:p w14:paraId="5E75CB5A" w14:textId="08BF777B" w:rsidR="6BE462A5" w:rsidRDefault="6BE462A5" w:rsidP="2AA6F009">
      <w:r>
        <w:t>The device is equipped with a WebSocket</w:t>
      </w:r>
      <w:r w:rsidR="002C0F29">
        <w:t xml:space="preserve"> Secure</w:t>
      </w:r>
      <w:r>
        <w:t xml:space="preserve"> server, </w:t>
      </w:r>
      <w:r w:rsidR="36A99EEC">
        <w:t xml:space="preserve">which </w:t>
      </w:r>
      <w:r w:rsidR="52E7723C">
        <w:t>functions</w:t>
      </w:r>
      <w:r w:rsidR="36A99EEC">
        <w:t xml:space="preserve"> as the </w:t>
      </w:r>
      <w:r w:rsidR="082D6812">
        <w:t>bridge</w:t>
      </w:r>
      <w:r w:rsidR="36A99EEC">
        <w:t xml:space="preserve"> </w:t>
      </w:r>
      <w:r w:rsidR="3E2EFE31">
        <w:t xml:space="preserve">between the </w:t>
      </w:r>
      <w:r w:rsidR="587E5B77">
        <w:t xml:space="preserve">host computer and pi. </w:t>
      </w:r>
      <w:r w:rsidR="6C493970">
        <w:t xml:space="preserve">The </w:t>
      </w:r>
      <w:r w:rsidR="6C01EE44">
        <w:t>server's</w:t>
      </w:r>
      <w:r w:rsidR="6C493970">
        <w:t xml:space="preserve"> primary function is </w:t>
      </w:r>
      <w:r>
        <w:t xml:space="preserve">to </w:t>
      </w:r>
      <w:r w:rsidR="0CF67081">
        <w:t xml:space="preserve">send </w:t>
      </w:r>
      <w:r w:rsidR="4B121BCC">
        <w:t>the</w:t>
      </w:r>
      <w:r w:rsidR="24C2CBFD">
        <w:t xml:space="preserve"> fingerprinting script</w:t>
      </w:r>
      <w:r w:rsidR="302C9341">
        <w:t xml:space="preserve"> to the host </w:t>
      </w:r>
      <w:r w:rsidR="53D91D20">
        <w:t>computer and</w:t>
      </w:r>
      <w:r w:rsidR="0CF67081">
        <w:t xml:space="preserve"> </w:t>
      </w:r>
      <w:r>
        <w:t xml:space="preserve">retrieve </w:t>
      </w:r>
      <w:r w:rsidR="3557FA3F">
        <w:t>logs</w:t>
      </w:r>
      <w:r w:rsidR="23B9A86E">
        <w:t xml:space="preserve">. </w:t>
      </w:r>
      <w:r w:rsidR="01A5ED37">
        <w:t>By enabling real-time bidirectional communication, the server ensures that data is accountable during forensics investigations. Further the server employs SSL/TL</w:t>
      </w:r>
      <w:r w:rsidR="37EA270B">
        <w:t>S encryption to secure its communication channel. This ensures that the traffic between the pi and connected hosts is not susceptible to</w:t>
      </w:r>
      <w:r w:rsidR="31B731C9">
        <w:t xml:space="preserve"> Man in the Middle (</w:t>
      </w:r>
      <w:proofErr w:type="spellStart"/>
      <w:r w:rsidR="31B731C9">
        <w:t>MiTM</w:t>
      </w:r>
      <w:proofErr w:type="spellEnd"/>
      <w:r w:rsidR="31B731C9">
        <w:t xml:space="preserve">) attacks. The </w:t>
      </w:r>
      <w:r w:rsidR="4074B724">
        <w:t>use of certificate-based encryption also helps to verify the authenticity of the server, preventing impersonation attacks.</w:t>
      </w:r>
    </w:p>
    <w:p w14:paraId="74B2D47B" w14:textId="19A5CBCC" w:rsidR="00DB286B" w:rsidRPr="00DB286B" w:rsidRDefault="00DB286B" w:rsidP="00DB286B">
      <w:pPr>
        <w:ind w:firstLine="0"/>
        <w:jc w:val="center"/>
        <w:rPr>
          <w:i/>
          <w:iCs/>
        </w:rPr>
      </w:pPr>
      <w:r>
        <w:rPr>
          <w:noProof/>
        </w:rPr>
        <w:drawing>
          <wp:inline distT="0" distB="0" distL="0" distR="0" wp14:anchorId="716770F8" wp14:editId="13B65DE2">
            <wp:extent cx="3089910" cy="1660525"/>
            <wp:effectExtent l="0" t="0" r="0" b="0"/>
            <wp:docPr id="513257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089910" cy="1660525"/>
                    </a:xfrm>
                    <a:prstGeom prst="rect">
                      <a:avLst/>
                    </a:prstGeom>
                  </pic:spPr>
                </pic:pic>
              </a:graphicData>
            </a:graphic>
          </wp:inline>
        </w:drawing>
      </w:r>
      <w:r w:rsidR="349622FF" w:rsidRPr="3FF6BABE">
        <w:rPr>
          <w:i/>
          <w:iCs/>
          <w:sz w:val="16"/>
          <w:szCs w:val="16"/>
        </w:rPr>
        <w:t xml:space="preserve">Fig </w:t>
      </w:r>
      <w:r w:rsidR="002A781A">
        <w:rPr>
          <w:i/>
          <w:iCs/>
          <w:sz w:val="16"/>
          <w:szCs w:val="16"/>
        </w:rPr>
        <w:t>4</w:t>
      </w:r>
      <w:r w:rsidR="349622FF" w:rsidRPr="3FF6BABE">
        <w:rPr>
          <w:i/>
          <w:iCs/>
          <w:sz w:val="16"/>
          <w:szCs w:val="16"/>
        </w:rPr>
        <w:t xml:space="preserve">. </w:t>
      </w:r>
      <w:r w:rsidR="349622FF" w:rsidRPr="08981CD2">
        <w:rPr>
          <w:i/>
          <w:iCs/>
          <w:sz w:val="16"/>
          <w:szCs w:val="16"/>
        </w:rPr>
        <w:t>Data transmission encrypted with TLS/SSL</w:t>
      </w:r>
    </w:p>
    <w:p w14:paraId="18D6D917" w14:textId="784704E3" w:rsidR="5CDAA176" w:rsidRDefault="5CDAA176" w:rsidP="2AA6F009">
      <w:pPr>
        <w:pStyle w:val="Heading3"/>
        <w:ind w:firstLine="288"/>
      </w:pPr>
      <w:r>
        <w:t>Fingerprinting Host Device</w:t>
      </w:r>
    </w:p>
    <w:p w14:paraId="70EE5D58" w14:textId="3085DFF7" w:rsidR="7420F651" w:rsidRDefault="7420F651" w:rsidP="2AA6F009">
      <w:pPr>
        <w:rPr>
          <w:rFonts w:eastAsia="Times New Roman"/>
        </w:rPr>
      </w:pPr>
      <w:r>
        <w:t xml:space="preserve">After retrieving the </w:t>
      </w:r>
      <w:r w:rsidR="37E5ADF4">
        <w:t xml:space="preserve">client </w:t>
      </w:r>
      <w:r>
        <w:t>script from the pi, and executing it on the host device, the script employs host fingerprinting techniques to collect detailed information of th</w:t>
      </w:r>
      <w:r w:rsidR="66419608">
        <w:t xml:space="preserve">e host device, including </w:t>
      </w:r>
      <w:r w:rsidR="66419608" w:rsidRPr="2AA6F009">
        <w:rPr>
          <w:rFonts w:eastAsia="Times New Roman"/>
        </w:rPr>
        <w:t>the retrieval of key system details such as the current user, operating system, BIOS version, hardware configuration, current time</w:t>
      </w:r>
      <w:r w:rsidR="2C49F342" w:rsidRPr="2AA6F009">
        <w:rPr>
          <w:rFonts w:eastAsia="Times New Roman"/>
        </w:rPr>
        <w:t xml:space="preserve"> </w:t>
      </w:r>
      <w:r w:rsidR="66419608" w:rsidRPr="2AA6F009">
        <w:rPr>
          <w:rFonts w:eastAsia="Times New Roman"/>
        </w:rPr>
        <w:t xml:space="preserve">zone, public IP, and MAC address. </w:t>
      </w:r>
      <w:r w:rsidR="417C0CCA" w:rsidRPr="2AA6F009">
        <w:rPr>
          <w:rFonts w:eastAsia="Times New Roman"/>
        </w:rPr>
        <w:t xml:space="preserve">The script sends keystrokes via the HID interface to </w:t>
      </w:r>
      <w:r w:rsidR="7EED8AA5" w:rsidRPr="2AA6F009">
        <w:rPr>
          <w:rFonts w:eastAsia="Times New Roman"/>
        </w:rPr>
        <w:t>mimic</w:t>
      </w:r>
      <w:r w:rsidR="417C0CCA" w:rsidRPr="2AA6F009">
        <w:rPr>
          <w:rFonts w:eastAsia="Times New Roman"/>
        </w:rPr>
        <w:t xml:space="preserve"> user interaction</w:t>
      </w:r>
      <w:r w:rsidR="3EA57C2C" w:rsidRPr="2AA6F009">
        <w:rPr>
          <w:rFonts w:eastAsia="Times New Roman"/>
        </w:rPr>
        <w:t>, by utilizing a predefined character map for HID codes</w:t>
      </w:r>
      <w:r w:rsidR="417C0CCA" w:rsidRPr="2AA6F009">
        <w:rPr>
          <w:rFonts w:eastAsia="Times New Roman"/>
        </w:rPr>
        <w:t>.</w:t>
      </w:r>
      <w:r w:rsidR="26546132" w:rsidRPr="2AA6F009">
        <w:rPr>
          <w:rFonts w:eastAsia="Times New Roman"/>
        </w:rPr>
        <w:t xml:space="preserve"> </w:t>
      </w:r>
      <w:r w:rsidR="77A419F9" w:rsidRPr="2AA6F009">
        <w:rPr>
          <w:rFonts w:eastAsia="Times New Roman"/>
        </w:rPr>
        <w:t>These keystrokes access the command prompt,</w:t>
      </w:r>
      <w:r w:rsidR="63704063" w:rsidRPr="2AA6F009">
        <w:rPr>
          <w:rFonts w:eastAsia="Times New Roman"/>
        </w:rPr>
        <w:t xml:space="preserve"> retrieve and execute</w:t>
      </w:r>
      <w:r w:rsidR="79C7A0F0" w:rsidRPr="2AA6F009">
        <w:rPr>
          <w:rFonts w:eastAsia="Times New Roman"/>
        </w:rPr>
        <w:t xml:space="preserve"> c</w:t>
      </w:r>
      <w:r w:rsidR="63704063" w:rsidRPr="2AA6F009">
        <w:rPr>
          <w:rFonts w:eastAsia="Times New Roman"/>
        </w:rPr>
        <w:t>lient script</w:t>
      </w:r>
      <w:r w:rsidR="6C94B489" w:rsidRPr="2AA6F009">
        <w:rPr>
          <w:rFonts w:eastAsia="Times New Roman"/>
        </w:rPr>
        <w:t xml:space="preserve"> on the host device</w:t>
      </w:r>
      <w:r w:rsidR="237B7DDB" w:rsidRPr="2AA6F009">
        <w:rPr>
          <w:rFonts w:eastAsia="Times New Roman"/>
        </w:rPr>
        <w:t xml:space="preserve">. </w:t>
      </w:r>
    </w:p>
    <w:p w14:paraId="154F61EA" w14:textId="08BB6C9A" w:rsidR="66419608" w:rsidRDefault="66419608" w:rsidP="2AA6F009">
      <w:pPr>
        <w:rPr>
          <w:rFonts w:eastAsia="Times New Roman"/>
        </w:rPr>
      </w:pPr>
      <w:r w:rsidRPr="2AA6F009">
        <w:rPr>
          <w:rFonts w:eastAsia="Times New Roman"/>
        </w:rPr>
        <w:t>The</w:t>
      </w:r>
      <w:r w:rsidR="1B707EA8" w:rsidRPr="2AA6F009">
        <w:rPr>
          <w:rFonts w:eastAsia="Times New Roman"/>
        </w:rPr>
        <w:t xml:space="preserve"> fingerprinted</w:t>
      </w:r>
      <w:r w:rsidRPr="2AA6F009">
        <w:rPr>
          <w:rFonts w:eastAsia="Times New Roman"/>
        </w:rPr>
        <w:t xml:space="preserve"> </w:t>
      </w:r>
      <w:r w:rsidR="18579324" w:rsidRPr="2AA6F009">
        <w:rPr>
          <w:rFonts w:eastAsia="Times New Roman"/>
        </w:rPr>
        <w:t xml:space="preserve">information </w:t>
      </w:r>
      <w:r w:rsidR="005768ED" w:rsidRPr="00F94369">
        <w:rPr>
          <w:rFonts w:eastAsia="Times New Roman"/>
        </w:rPr>
        <w:t>is</w:t>
      </w:r>
      <w:r w:rsidR="1032766A" w:rsidRPr="2AA6F009">
        <w:rPr>
          <w:rFonts w:eastAsia="Times New Roman"/>
        </w:rPr>
        <w:t xml:space="preserve"> appended to each log message, assisting </w:t>
      </w:r>
      <w:r w:rsidR="30A3D7F2" w:rsidRPr="2AA6F009">
        <w:rPr>
          <w:rFonts w:eastAsia="Times New Roman"/>
        </w:rPr>
        <w:t xml:space="preserve">in </w:t>
      </w:r>
      <w:r w:rsidR="1032766A" w:rsidRPr="2AA6F009">
        <w:rPr>
          <w:rFonts w:eastAsia="Times New Roman"/>
        </w:rPr>
        <w:t xml:space="preserve">easier identification of which host computer </w:t>
      </w:r>
      <w:r w:rsidR="0C9D2604" w:rsidRPr="2AA6F009">
        <w:rPr>
          <w:rFonts w:eastAsia="Times New Roman"/>
        </w:rPr>
        <w:t xml:space="preserve">the pi </w:t>
      </w:r>
      <w:r w:rsidR="1032766A" w:rsidRPr="2AA6F009">
        <w:rPr>
          <w:rFonts w:eastAsia="Times New Roman"/>
        </w:rPr>
        <w:t>is currently plugged into. This</w:t>
      </w:r>
      <w:r w:rsidR="00795E91" w:rsidRPr="2AA6F009">
        <w:rPr>
          <w:rFonts w:eastAsia="Times New Roman"/>
        </w:rPr>
        <w:t xml:space="preserve"> </w:t>
      </w:r>
      <w:r w:rsidRPr="2AA6F009">
        <w:rPr>
          <w:rFonts w:eastAsia="Times New Roman"/>
        </w:rPr>
        <w:t>help</w:t>
      </w:r>
      <w:r w:rsidR="115951B8" w:rsidRPr="2AA6F009">
        <w:rPr>
          <w:rFonts w:eastAsia="Times New Roman"/>
        </w:rPr>
        <w:t>s</w:t>
      </w:r>
      <w:r w:rsidRPr="2AA6F009">
        <w:rPr>
          <w:rFonts w:eastAsia="Times New Roman"/>
        </w:rPr>
        <w:t xml:space="preserve"> to provide comprehensive profiling of the host system, </w:t>
      </w:r>
      <w:proofErr w:type="gramStart"/>
      <w:r w:rsidRPr="2AA6F009">
        <w:rPr>
          <w:rFonts w:eastAsia="Times New Roman"/>
        </w:rPr>
        <w:t>enable</w:t>
      </w:r>
      <w:proofErr w:type="gramEnd"/>
      <w:r w:rsidRPr="2AA6F009">
        <w:rPr>
          <w:rFonts w:eastAsia="Times New Roman"/>
        </w:rPr>
        <w:t xml:space="preserve"> investigators to trace the interaction of the evidence file</w:t>
      </w:r>
      <w:r w:rsidR="00F96149">
        <w:rPr>
          <w:rFonts w:eastAsia="Times New Roman"/>
        </w:rPr>
        <w:t>.</w:t>
      </w:r>
      <w:r w:rsidRPr="2AA6F009">
        <w:rPr>
          <w:rFonts w:eastAsia="Times New Roman"/>
        </w:rPr>
        <w:t xml:space="preserve"> </w:t>
      </w:r>
      <w:r w:rsidR="009D603A">
        <w:rPr>
          <w:rFonts w:eastAsia="Times New Roman"/>
        </w:rPr>
        <w:t xml:space="preserve">The logged details would provide clear insights into the users that have interacted with the device and </w:t>
      </w:r>
      <w:r w:rsidR="00260F08">
        <w:rPr>
          <w:rFonts w:eastAsia="Times New Roman"/>
        </w:rPr>
        <w:t>enable</w:t>
      </w:r>
      <w:r w:rsidR="009D603A">
        <w:rPr>
          <w:rFonts w:eastAsia="Times New Roman"/>
        </w:rPr>
        <w:t xml:space="preserve"> investigators to create a timeline of who has </w:t>
      </w:r>
      <w:proofErr w:type="gramStart"/>
      <w:r w:rsidR="009D603A">
        <w:rPr>
          <w:rFonts w:eastAsia="Times New Roman"/>
        </w:rPr>
        <w:t>access</w:t>
      </w:r>
      <w:proofErr w:type="gramEnd"/>
      <w:r w:rsidR="009D603A">
        <w:rPr>
          <w:rFonts w:eastAsia="Times New Roman"/>
        </w:rPr>
        <w:t xml:space="preserve"> the evidence.</w:t>
      </w:r>
      <w:r w:rsidR="006537A8">
        <w:rPr>
          <w:rFonts w:eastAsia="Times New Roman"/>
        </w:rPr>
        <w:t xml:space="preserve"> </w:t>
      </w:r>
    </w:p>
    <w:p w14:paraId="235E0F2B" w14:textId="6760C66D" w:rsidR="00A5524A" w:rsidRPr="00A5524A" w:rsidRDefault="721A9471" w:rsidP="17D69EFA">
      <w:pPr>
        <w:ind w:firstLine="0"/>
        <w:jc w:val="center"/>
        <w:rPr>
          <w:rFonts w:eastAsia="Times New Roman"/>
          <w:i/>
          <w:iCs/>
        </w:rPr>
      </w:pPr>
      <w:r>
        <w:rPr>
          <w:noProof/>
        </w:rPr>
        <w:drawing>
          <wp:inline distT="0" distB="0" distL="0" distR="0" wp14:anchorId="7F3B5DDB" wp14:editId="7423DC32">
            <wp:extent cx="3095625" cy="1743075"/>
            <wp:effectExtent l="0" t="0" r="0" b="0"/>
            <wp:docPr id="712645501" name="Picture 71264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5625" cy="1743075"/>
                    </a:xfrm>
                    <a:prstGeom prst="rect">
                      <a:avLst/>
                    </a:prstGeom>
                  </pic:spPr>
                </pic:pic>
              </a:graphicData>
            </a:graphic>
          </wp:inline>
        </w:drawing>
      </w:r>
      <w:r w:rsidR="00A5524A" w:rsidRPr="17D69EFA">
        <w:rPr>
          <w:rFonts w:eastAsia="Times New Roman"/>
          <w:i/>
          <w:sz w:val="16"/>
          <w:szCs w:val="16"/>
        </w:rPr>
        <w:t xml:space="preserve">Fig </w:t>
      </w:r>
      <w:r w:rsidR="002A781A">
        <w:rPr>
          <w:rFonts w:eastAsia="Times New Roman"/>
          <w:i/>
          <w:sz w:val="16"/>
          <w:szCs w:val="16"/>
        </w:rPr>
        <w:t>5</w:t>
      </w:r>
      <w:r w:rsidR="00A5524A" w:rsidRPr="17D69EFA">
        <w:rPr>
          <w:rFonts w:eastAsia="Times New Roman"/>
          <w:i/>
          <w:sz w:val="16"/>
          <w:szCs w:val="16"/>
        </w:rPr>
        <w:t>. Fingerprinted information</w:t>
      </w:r>
    </w:p>
    <w:p w14:paraId="6AC03BAB" w14:textId="14FA9A5E" w:rsidR="00A5524A" w:rsidRPr="00A5524A" w:rsidRDefault="6997280A" w:rsidP="00A5524A">
      <w:pPr>
        <w:pStyle w:val="Heading3"/>
      </w:pPr>
      <w:r>
        <w:t>Evidence File Integrity Check</w:t>
      </w:r>
    </w:p>
    <w:p w14:paraId="49228269" w14:textId="6AE634AE" w:rsidR="75EC43CA" w:rsidRDefault="75EC43CA" w:rsidP="2AA6F009">
      <w:r>
        <w:t xml:space="preserve">Ensuring the integrity of evidence files is critical in their admissibility in legal proceedings. </w:t>
      </w:r>
      <w:r w:rsidR="1B23A1EE">
        <w:t>After fingerprinting the host device, t</w:t>
      </w:r>
      <w:r w:rsidR="3FE8120F">
        <w:t>he client script implements event monitoring on</w:t>
      </w:r>
      <w:r w:rsidR="6A19BE5D">
        <w:t xml:space="preserve"> </w:t>
      </w:r>
      <w:r w:rsidR="0CE5D54C">
        <w:t xml:space="preserve">the host by using </w:t>
      </w:r>
      <w:proofErr w:type="spellStart"/>
      <w:r w:rsidR="0CE5D54C">
        <w:t>FileSystemWatcher</w:t>
      </w:r>
      <w:proofErr w:type="spellEnd"/>
      <w:r w:rsidR="0CE5D54C">
        <w:t>. It captures real-time file events including the creation, modification, deletion, or renaming of the</w:t>
      </w:r>
      <w:r w:rsidR="4B023C83">
        <w:t xml:space="preserve"> file. This functionality </w:t>
      </w:r>
      <w:r w:rsidR="5533DF58">
        <w:t>monitors</w:t>
      </w:r>
      <w:r w:rsidR="4B023C83">
        <w:t xml:space="preserve"> the evidence file(s) in real-time</w:t>
      </w:r>
      <w:r w:rsidR="1DDE517C">
        <w:t xml:space="preserve">, and it is logged and sent over to the pi over the </w:t>
      </w:r>
      <w:r w:rsidR="1764BCE1">
        <w:t>WebSocket</w:t>
      </w:r>
      <w:r w:rsidR="1DDE517C">
        <w:t xml:space="preserve"> server, </w:t>
      </w:r>
      <w:r w:rsidR="433EEF5F">
        <w:t>ensuring that any unauthorized changes to the evidence files are immediately detected and recorded.</w:t>
      </w:r>
    </w:p>
    <w:p w14:paraId="629FD3BE" w14:textId="2F166405" w:rsidR="00CA1329" w:rsidRDefault="00870AC4" w:rsidP="001526C4">
      <w:pPr>
        <w:pStyle w:val="Heading3"/>
      </w:pPr>
      <w:r>
        <w:t>Cross-Pla</w:t>
      </w:r>
      <w:r w:rsidR="003C4DDF">
        <w:t>tform Fingerprinting</w:t>
      </w:r>
    </w:p>
    <w:p w14:paraId="75BAB99D" w14:textId="2B374B46" w:rsidR="007208E4" w:rsidRDefault="007208E4" w:rsidP="007208E4">
      <w:r>
        <w:t>T</w:t>
      </w:r>
      <w:r w:rsidR="00514B27">
        <w:t xml:space="preserve">he system also supports host fingerprinting on Linux, ensuring compatibility across diverse forensic investigation </w:t>
      </w:r>
      <w:r w:rsidR="003D51DD">
        <w:t>environments</w:t>
      </w:r>
      <w:r w:rsidR="00514B27">
        <w:t xml:space="preserve">. </w:t>
      </w:r>
      <w:r w:rsidR="00586D76">
        <w:t>Likewise</w:t>
      </w:r>
      <w:proofErr w:type="gramStart"/>
      <w:r w:rsidR="005768ED" w:rsidRPr="00F94369">
        <w:t>,</w:t>
      </w:r>
      <w:r w:rsidR="00586D76">
        <w:t xml:space="preserve"> to</w:t>
      </w:r>
      <w:proofErr w:type="gramEnd"/>
      <w:r w:rsidR="00586D76">
        <w:t xml:space="preserve"> </w:t>
      </w:r>
      <w:proofErr w:type="spellStart"/>
      <w:r w:rsidR="00586D76" w:rsidRPr="00F94369">
        <w:t>windows</w:t>
      </w:r>
      <w:r w:rsidR="00F479D5" w:rsidRPr="00F94369">
        <w:t>key</w:t>
      </w:r>
      <w:proofErr w:type="spellEnd"/>
      <w:r w:rsidR="00F479D5">
        <w:t xml:space="preserve"> information such as hostname, user details, operating system, BIOS version, and network configurations are captured</w:t>
      </w:r>
      <w:r w:rsidR="008474A8">
        <w:t xml:space="preserve"> on the Linux platform. </w:t>
      </w:r>
      <w:r w:rsidR="00C9791B">
        <w:t>Additionally, Linux is a preferred operating system for many forensic analysts and organizations due to its reliability, security, and open-source nature. Being able to extract key system information on Linux enhances the accuracy and comprehensiveness of the forensic process.</w:t>
      </w:r>
    </w:p>
    <w:p w14:paraId="530C28CB" w14:textId="245EDAE2" w:rsidR="005D211B" w:rsidRPr="005D211B" w:rsidRDefault="00AC195C" w:rsidP="475CF2BE">
      <w:pPr>
        <w:ind w:firstLine="0"/>
        <w:jc w:val="center"/>
      </w:pPr>
      <w:r>
        <w:rPr>
          <w:noProof/>
        </w:rPr>
        <w:lastRenderedPageBreak/>
        <w:drawing>
          <wp:inline distT="0" distB="0" distL="0" distR="0" wp14:anchorId="45C21B10" wp14:editId="55DF6CF2">
            <wp:extent cx="2664918" cy="1943100"/>
            <wp:effectExtent l="0" t="0" r="2540" b="0"/>
            <wp:docPr id="66581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4918" cy="1943100"/>
                    </a:xfrm>
                    <a:prstGeom prst="rect">
                      <a:avLst/>
                    </a:prstGeom>
                  </pic:spPr>
                </pic:pic>
              </a:graphicData>
            </a:graphic>
          </wp:inline>
        </w:drawing>
      </w:r>
      <w:r>
        <w:br/>
      </w:r>
      <w:r w:rsidRPr="475CF2BE">
        <w:rPr>
          <w:i/>
          <w:iCs/>
          <w:sz w:val="16"/>
          <w:szCs w:val="16"/>
        </w:rPr>
        <w:t xml:space="preserve">Fig </w:t>
      </w:r>
      <w:r w:rsidR="002A781A" w:rsidRPr="475CF2BE">
        <w:rPr>
          <w:i/>
          <w:iCs/>
          <w:sz w:val="16"/>
          <w:szCs w:val="16"/>
        </w:rPr>
        <w:t>6</w:t>
      </w:r>
      <w:r w:rsidRPr="475CF2BE">
        <w:rPr>
          <w:i/>
          <w:iCs/>
          <w:sz w:val="16"/>
          <w:szCs w:val="16"/>
        </w:rPr>
        <w:t>. Fingerprinting on Linux Platform</w:t>
      </w:r>
    </w:p>
    <w:p w14:paraId="2C8CDF18" w14:textId="77777777" w:rsidR="00314A5A" w:rsidRPr="00FC2795" w:rsidRDefault="00041360" w:rsidP="00041360">
      <w:pPr>
        <w:pStyle w:val="Heading2"/>
        <w:rPr>
          <w:b/>
        </w:rPr>
      </w:pPr>
      <w:r w:rsidRPr="00FC2795">
        <w:rPr>
          <w:b/>
        </w:rPr>
        <w:t xml:space="preserve">Evaluation </w:t>
      </w:r>
    </w:p>
    <w:p w14:paraId="58F31F59" w14:textId="0B0B11DA" w:rsidR="00041360" w:rsidRPr="00F35410" w:rsidRDefault="007C5319" w:rsidP="00314A5A">
      <w:pPr>
        <w:pStyle w:val="Heading2"/>
        <w:numPr>
          <w:ilvl w:val="0"/>
          <w:numId w:val="0"/>
        </w:numPr>
        <w:ind w:left="288"/>
        <w:rPr>
          <w:i w:val="0"/>
          <w:iCs w:val="0"/>
        </w:rPr>
      </w:pPr>
      <w:r w:rsidRPr="00F35410">
        <w:rPr>
          <w:i w:val="0"/>
          <w:iCs w:val="0"/>
        </w:rPr>
        <w:t>Comparing the team’s tool to existing tools,</w:t>
      </w:r>
      <w:r w:rsidR="00F35410" w:rsidRPr="00F35410">
        <w:rPr>
          <w:i w:val="0"/>
          <w:iCs w:val="0"/>
        </w:rPr>
        <w:t xml:space="preserve"> our</w:t>
      </w:r>
      <w:r w:rsidR="008477CE" w:rsidRPr="00F35410">
        <w:rPr>
          <w:i w:val="0"/>
          <w:iCs w:val="0"/>
        </w:rPr>
        <w:t xml:space="preserve"> solution surpasses existing methods in the following points. </w:t>
      </w:r>
      <w:r w:rsidR="000C2B9F" w:rsidRPr="00F35410">
        <w:rPr>
          <w:i w:val="0"/>
          <w:iCs w:val="0"/>
        </w:rPr>
        <w:t xml:space="preserve">Unlike traditional tools, it ensures evidence integrity, reduces manual effort, and enhances traceability, making it a more reliable and </w:t>
      </w:r>
      <w:r w:rsidR="00450008" w:rsidRPr="00F94369">
        <w:rPr>
          <w:i w:val="0"/>
          <w:iCs w:val="0"/>
          <w:noProof w:val="0"/>
        </w:rPr>
        <w:t>efficient</w:t>
      </w:r>
      <w:r w:rsidR="000C2B9F" w:rsidRPr="00F35410">
        <w:rPr>
          <w:i w:val="0"/>
          <w:iCs w:val="0"/>
        </w:rPr>
        <w:t xml:space="preserve"> solution for digital </w:t>
      </w:r>
      <w:r w:rsidR="00450008" w:rsidRPr="00F94369">
        <w:rPr>
          <w:i w:val="0"/>
          <w:iCs w:val="0"/>
          <w:noProof w:val="0"/>
        </w:rPr>
        <w:t>forensics</w:t>
      </w:r>
      <w:r w:rsidR="000C2B9F" w:rsidRPr="00F35410">
        <w:rPr>
          <w:i w:val="0"/>
          <w:iCs w:val="0"/>
        </w:rPr>
        <w:t xml:space="preserve">. </w:t>
      </w:r>
    </w:p>
    <w:p w14:paraId="0E42B0E7" w14:textId="31F0A7CD" w:rsidR="002E67FC" w:rsidRPr="002E67FC" w:rsidRDefault="002E67FC" w:rsidP="002E67FC">
      <w:pPr>
        <w:pStyle w:val="Heading3"/>
      </w:pPr>
      <w:r>
        <w:t>Real-time Monitoring and Alert system</w:t>
      </w:r>
    </w:p>
    <w:p w14:paraId="4161A0E4" w14:textId="105D87F2" w:rsidR="002E67FC" w:rsidRPr="002E67FC" w:rsidRDefault="406911B6" w:rsidP="3BC1FAF2">
      <w:r>
        <w:t xml:space="preserve">The Pi </w:t>
      </w:r>
      <w:r w:rsidR="00450008" w:rsidRPr="00F94369">
        <w:t>can</w:t>
      </w:r>
      <w:r>
        <w:t xml:space="preserve"> collect detailed host system information</w:t>
      </w:r>
      <w:r w:rsidR="3BB0B59E">
        <w:t xml:space="preserve"> via HID keystrokes. This ensures that investigators can trace interactions with </w:t>
      </w:r>
      <w:r w:rsidR="59E404F0">
        <w:t>the</w:t>
      </w:r>
      <w:r w:rsidR="3BB0B59E">
        <w:t xml:space="preserve"> device back </w:t>
      </w:r>
      <w:r w:rsidR="5B787A79">
        <w:t xml:space="preserve">to </w:t>
      </w:r>
      <w:r w:rsidR="0EDED084">
        <w:t xml:space="preserve">specific </w:t>
      </w:r>
      <w:r w:rsidR="27C04115">
        <w:t>users, a capability lacking in the other solutions mentioned above.</w:t>
      </w:r>
    </w:p>
    <w:p w14:paraId="4B6F40B6" w14:textId="272BBC29" w:rsidR="00505469" w:rsidRPr="00505469" w:rsidRDefault="39460DAC" w:rsidP="228A6D77">
      <w:pPr>
        <w:pStyle w:val="Heading3"/>
      </w:pPr>
      <w:r>
        <w:t>Tamper-Proof Logging</w:t>
      </w:r>
      <w:r w:rsidR="00F265F7">
        <w:t xml:space="preserve"> </w:t>
      </w:r>
    </w:p>
    <w:p w14:paraId="655358FA" w14:textId="3B78F976" w:rsidR="002E67FC" w:rsidRPr="002E67FC" w:rsidRDefault="39460DAC" w:rsidP="6D406CEF">
      <w:r>
        <w:t xml:space="preserve">Logs are stored in an inaccessible partition </w:t>
      </w:r>
      <w:r w:rsidR="707CC9AB">
        <w:t xml:space="preserve">by the host </w:t>
      </w:r>
      <w:r>
        <w:t xml:space="preserve">on the Pi. </w:t>
      </w:r>
      <w:r w:rsidR="1EA8CE48">
        <w:t xml:space="preserve">Combined with the secure transmission </w:t>
      </w:r>
      <w:r w:rsidR="133E9896">
        <w:t xml:space="preserve">of logs </w:t>
      </w:r>
      <w:r w:rsidR="1EA8CE48">
        <w:t>to th</w:t>
      </w:r>
      <w:r w:rsidR="1FD0905B">
        <w:t xml:space="preserve">e </w:t>
      </w:r>
      <w:r w:rsidR="0B4DB1CF">
        <w:t xml:space="preserve">WebSocket server on the Pi using SSL/TLS encryption, this ensures tamper protection of evidence </w:t>
      </w:r>
      <w:r w:rsidR="49C8F3C3">
        <w:t>logs on the Pi.</w:t>
      </w:r>
    </w:p>
    <w:p w14:paraId="1AA246CD" w14:textId="5F2EE2D8" w:rsidR="002E67FC" w:rsidRPr="002E67FC" w:rsidRDefault="50A06F83" w:rsidP="002E67FC">
      <w:pPr>
        <w:pStyle w:val="Heading3"/>
      </w:pPr>
      <w:r>
        <w:t>Automation and Ease of Use</w:t>
      </w:r>
    </w:p>
    <w:p w14:paraId="3E9199EF" w14:textId="50853003" w:rsidR="7603FED9" w:rsidRDefault="3474658C" w:rsidP="3CAFB97B">
      <w:pPr>
        <w:pStyle w:val="Heading2"/>
        <w:numPr>
          <w:ilvl w:val="0"/>
          <w:numId w:val="0"/>
        </w:numPr>
        <w:rPr>
          <w:i w:val="0"/>
        </w:rPr>
      </w:pPr>
      <w:r w:rsidRPr="4C0A2394">
        <w:rPr>
          <w:i w:val="0"/>
          <w:iCs w:val="0"/>
        </w:rPr>
        <w:t xml:space="preserve">      </w:t>
      </w:r>
      <w:r w:rsidR="50A06F83" w:rsidRPr="4C0A2394">
        <w:rPr>
          <w:i w:val="0"/>
        </w:rPr>
        <w:t xml:space="preserve">As compared to WriteBlocker which is frequently used in the forensics field, </w:t>
      </w:r>
      <w:r w:rsidR="50E1B59F" w:rsidRPr="4C0A2394">
        <w:rPr>
          <w:i w:val="0"/>
        </w:rPr>
        <w:t xml:space="preserve">the Pi automates the CoC forensics </w:t>
      </w:r>
      <w:r w:rsidR="2524A6EE" w:rsidRPr="4C0A2394">
        <w:rPr>
          <w:i w:val="0"/>
        </w:rPr>
        <w:t xml:space="preserve">process </w:t>
      </w:r>
      <w:r w:rsidR="50E1B59F" w:rsidRPr="4C0A2394">
        <w:rPr>
          <w:i w:val="0"/>
        </w:rPr>
        <w:t>using HID scripting and file monitoring, reducing manual effort</w:t>
      </w:r>
      <w:r w:rsidR="7B5093AD" w:rsidRPr="56337C09">
        <w:rPr>
          <w:i w:val="0"/>
          <w:iCs w:val="0"/>
        </w:rPr>
        <w:t xml:space="preserve"> </w:t>
      </w:r>
      <w:r w:rsidR="7B5093AD" w:rsidRPr="726D57D5">
        <w:rPr>
          <w:i w:val="0"/>
          <w:iCs w:val="0"/>
        </w:rPr>
        <w:t xml:space="preserve">to </w:t>
      </w:r>
      <w:r w:rsidR="7B5093AD" w:rsidRPr="71980C6E">
        <w:rPr>
          <w:i w:val="0"/>
          <w:iCs w:val="0"/>
        </w:rPr>
        <w:t>document the details of CoC</w:t>
      </w:r>
      <w:r w:rsidR="586F83F5" w:rsidRPr="4C0A2394">
        <w:rPr>
          <w:i w:val="0"/>
        </w:rPr>
        <w:t xml:space="preserve">. </w:t>
      </w:r>
    </w:p>
    <w:p w14:paraId="32B51929" w14:textId="32072EBC" w:rsidR="4EAB1712" w:rsidRDefault="26CD9C41" w:rsidP="4EAB1712">
      <w:pPr>
        <w:pStyle w:val="Heading1"/>
      </w:pPr>
      <w:r>
        <w:t>Future Work</w:t>
      </w:r>
    </w:p>
    <w:p w14:paraId="707629B6" w14:textId="03FD7F94" w:rsidR="4B2FBD5C" w:rsidRDefault="1CE4CFC0" w:rsidP="066FA332">
      <w:pPr>
        <w:pStyle w:val="Heading3"/>
      </w:pPr>
      <w:r>
        <w:t>Cross Platform Compatibility</w:t>
      </w:r>
    </w:p>
    <w:p w14:paraId="2DFDCFCA" w14:textId="6250E006" w:rsidR="3AA053E7" w:rsidRDefault="1CE4CFC0">
      <w:r>
        <w:t xml:space="preserve">The solution can be better </w:t>
      </w:r>
      <w:r w:rsidR="37F590B4">
        <w:t xml:space="preserve">dynamically </w:t>
      </w:r>
      <w:r w:rsidR="70474DC8">
        <w:t>optimized</w:t>
      </w:r>
      <w:r>
        <w:t xml:space="preserve"> to be able to detect the current operating system of the host system. </w:t>
      </w:r>
      <w:r w:rsidR="5ABEE4B7">
        <w:t>Based on the host’s operating system, the Pi will decide what HID script to send to the host as different operating systems re</w:t>
      </w:r>
      <w:r w:rsidR="026DE88A">
        <w:t>quire different HID processes.</w:t>
      </w:r>
    </w:p>
    <w:p w14:paraId="57C4C8A9" w14:textId="6D64F7D6" w:rsidR="512667A2" w:rsidRDefault="72996B13" w:rsidP="30897A44">
      <w:pPr>
        <w:pStyle w:val="Heading3"/>
      </w:pPr>
      <w:r>
        <w:t>Anomaly Detection</w:t>
      </w:r>
    </w:p>
    <w:p w14:paraId="740EBAA9" w14:textId="2282331D" w:rsidR="72996B13" w:rsidRDefault="72996B13" w:rsidP="38FE73BA">
      <w:r>
        <w:t xml:space="preserve">Implement machine learning algorithms to analyze all logs in real-time to detect any patterns indicative of tampering or unauthorized access.  </w:t>
      </w:r>
    </w:p>
    <w:p w14:paraId="263E812A" w14:textId="7DBCC5EC" w:rsidR="006C0986" w:rsidRPr="006C0986" w:rsidRDefault="003A7431" w:rsidP="00190441">
      <w:pPr>
        <w:pStyle w:val="Heading3"/>
      </w:pPr>
      <w:r>
        <w:t xml:space="preserve">Executable </w:t>
      </w:r>
      <w:r w:rsidR="005544B2">
        <w:t>Program</w:t>
      </w:r>
    </w:p>
    <w:p w14:paraId="348C3EB3" w14:textId="77777777" w:rsidR="00CC1701" w:rsidRDefault="00CC1701" w:rsidP="00CC1701">
      <w:r w:rsidRPr="00F94369">
        <w:t xml:space="preserve">Transforming the HID script into an executable malware program would significantly enhance the speed and efficiency of the key features such as fingerprinting. The executable program can directly interact with the host system to extract the necessary information, bypassing the need for simulated user inputs. </w:t>
      </w:r>
    </w:p>
    <w:p w14:paraId="29BB100E" w14:textId="25ADE5EF" w:rsidR="00CC1701" w:rsidRPr="00E20EF3" w:rsidRDefault="00CC1701" w:rsidP="00CC1701">
      <w:pPr>
        <w:pStyle w:val="Heading3"/>
      </w:pPr>
      <w:r>
        <w:t>Firmware</w:t>
      </w:r>
      <w:r w:rsidR="00307CC1">
        <w:t xml:space="preserve"> and device</w:t>
      </w:r>
    </w:p>
    <w:p w14:paraId="0D810575" w14:textId="736F473E" w:rsidR="00CC1701" w:rsidRPr="00F94369" w:rsidRDefault="00307CC1" w:rsidP="00CC1701">
      <w:r>
        <w:t xml:space="preserve">With this prototype, </w:t>
      </w:r>
      <w:proofErr w:type="gramStart"/>
      <w:r>
        <w:t>An</w:t>
      </w:r>
      <w:proofErr w:type="gramEnd"/>
      <w:r>
        <w:t xml:space="preserve"> </w:t>
      </w:r>
      <w:r w:rsidR="00BC06AB">
        <w:t>unauthorized</w:t>
      </w:r>
      <w:r>
        <w:t xml:space="preserve"> user will still be able to SSH into the device and to re</w:t>
      </w:r>
      <w:r w:rsidR="00BC06AB">
        <w:t>move the microSD card</w:t>
      </w:r>
      <w:r w:rsidR="00C22D97">
        <w:t xml:space="preserve">. </w:t>
      </w:r>
      <w:r w:rsidR="00CC1701">
        <w:t xml:space="preserve">By converting this </w:t>
      </w:r>
      <w:r w:rsidR="007D3660">
        <w:t>program into a firmware</w:t>
      </w:r>
      <w:r w:rsidR="00C22D97">
        <w:t xml:space="preserve"> and with the proper </w:t>
      </w:r>
      <w:r w:rsidR="00A6651E">
        <w:t>housing</w:t>
      </w:r>
      <w:r w:rsidR="007D3660">
        <w:t>,</w:t>
      </w:r>
      <w:r>
        <w:t xml:space="preserve"> the risk of a user to unplug the microSD card and modify the evidence or formatting of the device would be greatly reduced.</w:t>
      </w:r>
    </w:p>
    <w:p w14:paraId="034E1DBE" w14:textId="77777777" w:rsidR="00CC1701" w:rsidRPr="00F94369" w:rsidRDefault="00CC1701" w:rsidP="00CC1701">
      <w:pPr>
        <w:pStyle w:val="Heading1"/>
        <w:rPr>
          <w:noProof w:val="0"/>
        </w:rPr>
      </w:pPr>
      <w:r w:rsidRPr="00F94369">
        <w:rPr>
          <w:noProof w:val="0"/>
        </w:rPr>
        <w:t>Conclusion</w:t>
      </w:r>
    </w:p>
    <w:p w14:paraId="21B70933" w14:textId="66D7A4CA" w:rsidR="00DA33D4" w:rsidRPr="00DA33D4" w:rsidRDefault="00CC1701" w:rsidP="00DA33D4">
      <w:r w:rsidRPr="00F94369">
        <w:t>In conclusion, the team’s solution addresses the limitations of traditional chain of custody (CoC) methods in digital forensics, which are prone to tampering, unauthorizes access, and inefficiencies. Leveraging a Raspberry Pi Zero 2 W, the solution integrates features such as HID scripting, real-time monitoring, secure logging, and encrypted communication to automate and enhance CoC processes. Thus, this solution redefines CoC standards, ensuring reliable and secure handling of digital evidence.</w:t>
      </w:r>
    </w:p>
    <w:p w14:paraId="62479509" w14:textId="1D7FA7CE" w:rsidR="2AA6F009" w:rsidRDefault="2AA6F009" w:rsidP="2AA6F009">
      <w:pPr>
        <w:ind w:firstLine="0"/>
      </w:pPr>
    </w:p>
    <w:p w14:paraId="527413D3" w14:textId="01FD12DE" w:rsidR="009303D9" w:rsidRPr="005B520E" w:rsidRDefault="009303D9" w:rsidP="000C2B9F">
      <w:pPr>
        <w:pStyle w:val="Heading5"/>
        <w:ind w:firstLine="0"/>
      </w:pPr>
      <w:r w:rsidRPr="005B520E">
        <w:t>References</w:t>
      </w:r>
    </w:p>
    <w:p w14:paraId="1C10D522" w14:textId="75B0DEE2" w:rsidR="009303D9" w:rsidRPr="00F94369" w:rsidRDefault="5B90EB4B" w:rsidP="2AA6F009">
      <w:pPr>
        <w:pStyle w:val="references"/>
        <w:ind w:left="354" w:hanging="354"/>
        <w:jc w:val="left"/>
        <w:rPr>
          <w:lang w:val="en-SG"/>
        </w:rPr>
      </w:pPr>
      <w:r w:rsidRPr="00F94369">
        <w:rPr>
          <w:rStyle w:val="SubtleReference"/>
          <w:lang w:val="en-SG"/>
        </w:rPr>
        <w:t xml:space="preserve">G. Giova, “Improving chain of custody in Forensic Investigation of Electronic Digital Systems,” Jan. 26, 2011. [Online]. Available: </w:t>
      </w:r>
      <w:hyperlink r:id="rId21">
        <w:r w:rsidRPr="00F94369">
          <w:rPr>
            <w:rStyle w:val="SubtleReference"/>
            <w:lang w:val="en-SG"/>
          </w:rPr>
          <w:t>https://www.researchgate.net/publication/267400650_Improving_Chain_of_Custody_in_Forensic_Investigation_of_Electronic_Digital_Systems</w:t>
        </w:r>
      </w:hyperlink>
    </w:p>
    <w:p w14:paraId="2B013482" w14:textId="186311E1" w:rsidR="774AF304" w:rsidRPr="00F94369" w:rsidRDefault="774AF304" w:rsidP="2AA6F009">
      <w:pPr>
        <w:pStyle w:val="references"/>
        <w:ind w:left="354" w:hanging="354"/>
        <w:jc w:val="left"/>
        <w:rPr>
          <w:lang w:val="en-SG"/>
        </w:rPr>
      </w:pPr>
      <w:r w:rsidRPr="00F94369">
        <w:rPr>
          <w:rStyle w:val="SubtleReference"/>
          <w:lang w:val="en-SG"/>
        </w:rPr>
        <w:t xml:space="preserve">A. H. Lone and R. N. Mir, “Forensic-chain: Blockchain based digital forensics chain of custody with PoC in Hyperledger Composer,” Digital Investigation, vol. 28, pp. 44–55, 2019. doi: </w:t>
      </w:r>
      <w:hyperlink r:id="rId22">
        <w:r w:rsidRPr="00F94369">
          <w:rPr>
            <w:rStyle w:val="SubtleReference"/>
            <w:lang w:val="en-SG"/>
          </w:rPr>
          <w:t>10.1016/j.diin.2019.01.002</w:t>
        </w:r>
      </w:hyperlink>
    </w:p>
    <w:p w14:paraId="33B89204" w14:textId="7D18531B" w:rsidR="774AF304" w:rsidRPr="00F94369" w:rsidRDefault="774AF304" w:rsidP="2AA6F009">
      <w:pPr>
        <w:pStyle w:val="references"/>
        <w:ind w:left="354" w:hanging="354"/>
        <w:jc w:val="left"/>
        <w:rPr>
          <w:lang w:val="en-SG"/>
        </w:rPr>
      </w:pPr>
      <w:r w:rsidRPr="00F94369">
        <w:rPr>
          <w:rStyle w:val="SubtleReference"/>
          <w:lang w:val="en-SG"/>
        </w:rPr>
        <w:t xml:space="preserve">T. D’Anna, M. Puntarello, G. Cannella, G. Scalzo, R. Buscemi, S. Zerbo, and A. Argo, “The Chain of Custody in the Era of Modern Forensics: From the Classic Procedures for Gathering Evidence to the New Challenges Related to Digital Data,” Healthcare, vol. 11, no. 634, 2023. doi: </w:t>
      </w:r>
      <w:hyperlink r:id="rId23">
        <w:r w:rsidRPr="00F94369">
          <w:rPr>
            <w:rStyle w:val="SubtleReference"/>
            <w:lang w:val="en-SG"/>
          </w:rPr>
          <w:t>10.3390/healthcare11050634</w:t>
        </w:r>
      </w:hyperlink>
    </w:p>
    <w:p w14:paraId="09EF5D05" w14:textId="60B369BD" w:rsidR="774AF304" w:rsidRPr="00F94369" w:rsidRDefault="774AF304" w:rsidP="2AA6F009">
      <w:pPr>
        <w:pStyle w:val="references"/>
        <w:ind w:left="354" w:hanging="354"/>
        <w:jc w:val="left"/>
        <w:rPr>
          <w:lang w:val="en-SG"/>
        </w:rPr>
      </w:pPr>
      <w:r w:rsidRPr="00F94369">
        <w:rPr>
          <w:rStyle w:val="SubtleReference"/>
          <w:lang w:val="en-SG"/>
        </w:rPr>
        <w:t>N. Jácome-Castilla and C. Villamizar-Nuñez, “Computer technique for the suitability of digital evidence in attacking an information system: Forensic analysis for the digital custody chain,” Journal of Physics. Conference Series, vol. 1388, no. 1, pp. 12027, 2019. doi: 10.1088/1742-6596/1388/1/012027</w:t>
      </w:r>
    </w:p>
    <w:p w14:paraId="20959746" w14:textId="5E2DDAE9" w:rsidR="774AF304" w:rsidRPr="00F94369" w:rsidRDefault="774AF304" w:rsidP="2AA6F009">
      <w:pPr>
        <w:pStyle w:val="references"/>
        <w:ind w:left="354" w:hanging="354"/>
        <w:jc w:val="left"/>
        <w:rPr>
          <w:lang w:val="en-SG"/>
        </w:rPr>
      </w:pPr>
      <w:r w:rsidRPr="00F94369">
        <w:rPr>
          <w:rStyle w:val="SubtleReference"/>
          <w:lang w:val="en-SG"/>
        </w:rPr>
        <w:t xml:space="preserve">A. H. Lone and R. N. Mir, “Forensic-chain: Blockchain based digital forensics chain of custody with PoC in Hyperledger Composer,” Digital Investigation, vol. 28, pp. 44–55, 2019. doi: </w:t>
      </w:r>
      <w:hyperlink r:id="rId24">
        <w:r w:rsidRPr="00F94369">
          <w:rPr>
            <w:rStyle w:val="SubtleReference"/>
            <w:lang w:val="en-SG"/>
          </w:rPr>
          <w:t>10.1016/j.diin.2019.01.002</w:t>
        </w:r>
      </w:hyperlink>
    </w:p>
    <w:p w14:paraId="6C755F90" w14:textId="39D811A5" w:rsidR="774AF304" w:rsidRPr="00F94369" w:rsidRDefault="774AF304" w:rsidP="2AA6F009">
      <w:pPr>
        <w:pStyle w:val="references"/>
        <w:ind w:left="354" w:hanging="354"/>
        <w:jc w:val="left"/>
        <w:rPr>
          <w:lang w:val="en-SG"/>
        </w:rPr>
      </w:pPr>
      <w:r w:rsidRPr="00F94369">
        <w:rPr>
          <w:rStyle w:val="SubtleReference"/>
          <w:lang w:val="en-SG"/>
        </w:rPr>
        <w:t>H. Mansor, K. Markantonakis, R. N. Akram, K. Mayes, and I. Gurulian, “Log Your Car: The Non-invasive Vehicle Forensics,” in 2016 IEEE Trustcom/BigDataSE/ISPA, IEEE, 2016, pp. 974–982. doi: 10.1109/TrustCom.2016.0164</w:t>
      </w:r>
    </w:p>
    <w:p w14:paraId="7F1A15F6" w14:textId="60542C31" w:rsidR="774AF304" w:rsidRPr="00F94369" w:rsidRDefault="774AF304" w:rsidP="2AA6F009">
      <w:pPr>
        <w:pStyle w:val="references"/>
        <w:ind w:left="354" w:hanging="354"/>
        <w:jc w:val="left"/>
        <w:rPr>
          <w:lang w:val="en-SG"/>
        </w:rPr>
      </w:pPr>
      <w:r w:rsidRPr="00F94369">
        <w:rPr>
          <w:rStyle w:val="SubtleReference"/>
          <w:lang w:val="en-SG"/>
        </w:rPr>
        <w:t>J. Jeremiah, “Intrusion Detection System to Enhance Network Security Using Raspberry PI Honeypot in Kali Linux,” in 2019 International Conference on Cybersecurity (ICoCSec), IEEE, 2019, pp. 91–95. doi: 10.1109/ICoCSec47621.2019.8971117</w:t>
      </w:r>
    </w:p>
    <w:p w14:paraId="50F0B6E3" w14:textId="77E1C8AB" w:rsidR="774AF304" w:rsidRPr="00F94369" w:rsidRDefault="774AF304" w:rsidP="2AA6F009">
      <w:pPr>
        <w:pStyle w:val="references"/>
        <w:ind w:left="354" w:hanging="354"/>
        <w:jc w:val="left"/>
        <w:rPr>
          <w:lang w:val="en-SG"/>
        </w:rPr>
      </w:pPr>
      <w:r w:rsidRPr="00F94369">
        <w:rPr>
          <w:rStyle w:val="SubtleReference"/>
          <w:lang w:val="en-SG"/>
        </w:rPr>
        <w:t xml:space="preserve">“Out-Of-Band Anti Virus Dock (OOBAVD) - A Hardware &amp; Artificial Intelligence Based Anti Virus Solution,” Black Hat, n.d. [Online]. Available: </w:t>
      </w:r>
      <w:hyperlink r:id="rId25" w:anchor="out-of-band-anti-virus-dock-oobavd---a-hardware-38-artificial-intelligence-based-anti-virus-solution-31923">
        <w:r w:rsidRPr="00F94369">
          <w:rPr>
            <w:rStyle w:val="SubtleReference"/>
            <w:lang w:val="en-SG"/>
          </w:rPr>
          <w:t>https://www.blackhat.com/us-23/arsenal/schedule/#out-of-band-anti-virus-dock-oobavd---a-hardware-38-artificial-intelligence-based-anti-virus-solution-31923</w:t>
        </w:r>
      </w:hyperlink>
    </w:p>
    <w:p w14:paraId="2239C675" w14:textId="20887A08" w:rsidR="774AF304" w:rsidRPr="00F94369" w:rsidRDefault="774AF304" w:rsidP="2AA6F009">
      <w:pPr>
        <w:pStyle w:val="references"/>
        <w:ind w:left="354" w:hanging="354"/>
        <w:jc w:val="left"/>
        <w:rPr>
          <w:lang w:val="en-SG"/>
        </w:rPr>
      </w:pPr>
      <w:r w:rsidRPr="00F94369">
        <w:rPr>
          <w:rStyle w:val="SubtleReference"/>
          <w:lang w:val="en-SG"/>
        </w:rPr>
        <w:t>N. Nissim, R. Yahalom, and Y. Elovici, “USB-based attacks,” Computers &amp; Security, vol. 70, pp. 675–688, 2017. doi: 10.1016/j.cose.2017.08.002</w:t>
      </w:r>
    </w:p>
    <w:p w14:paraId="4CCD294E" w14:textId="3D993B33" w:rsidR="00836367" w:rsidRPr="00F94369" w:rsidRDefault="774AF304" w:rsidP="00667CEB">
      <w:pPr>
        <w:pStyle w:val="references"/>
        <w:ind w:left="354" w:hanging="354"/>
        <w:jc w:val="left"/>
        <w:rPr>
          <w:lang w:val="en-SG"/>
        </w:rPr>
        <w:sectPr w:rsidR="00836367" w:rsidRPr="00F94369" w:rsidSect="003B4E04">
          <w:type w:val="continuous"/>
          <w:pgSz w:w="11906" w:h="16838" w:code="9"/>
          <w:pgMar w:top="1080" w:right="907" w:bottom="1440" w:left="907" w:header="720" w:footer="720" w:gutter="0"/>
          <w:cols w:num="2" w:space="360"/>
          <w:docGrid w:linePitch="360"/>
        </w:sectPr>
      </w:pPr>
      <w:r w:rsidRPr="00F94369">
        <w:rPr>
          <w:rStyle w:val="SubtleReference"/>
          <w:lang w:val="en-SG"/>
        </w:rPr>
        <w:t xml:space="preserve">Swiftb0y, “P4WNP1,” P4wnP1 Official Wiki, n.d. [Online]. Available: </w:t>
      </w:r>
      <w:hyperlink r:id="rId26">
        <w:r w:rsidRPr="00F94369">
          <w:rPr>
            <w:rStyle w:val="SubtleReference"/>
            <w:lang w:val="en-SG"/>
          </w:rPr>
          <w:t>https://p4wnp1.readthedocs.io/en/latest/</w:t>
        </w:r>
      </w:hyperlink>
    </w:p>
    <w:p w14:paraId="75B678C3" w14:textId="4B581595" w:rsidR="009303D9" w:rsidRDefault="009303D9" w:rsidP="00E457CA">
      <w:pPr>
        <w:ind w:firstLine="0"/>
      </w:pP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AREN GOH SIAN MEI" w:date="2024-12-01T16:41:00Z" w:initials="KG">
    <w:p w14:paraId="5DA0D068" w14:textId="3F86829A" w:rsidR="00FF3704" w:rsidRDefault="00FF3704" w:rsidP="00FF3704">
      <w:pPr>
        <w:pStyle w:val="CommentText"/>
        <w:ind w:firstLine="0"/>
        <w:jc w:val="left"/>
      </w:pPr>
      <w:r>
        <w:rPr>
          <w:rStyle w:val="CommentReference"/>
        </w:rPr>
        <w:annotationRef/>
      </w:r>
      <w:r>
        <w:fldChar w:fldCharType="begin"/>
      </w:r>
      <w:r>
        <w:instrText>HYPERLINK "mailto:2203187@sit.singaporetech.edu.sg"</w:instrText>
      </w:r>
      <w:bookmarkStart w:id="2" w:name="_@_C8DD75581618493098EA6B60761DECACZ"/>
      <w:r>
        <w:fldChar w:fldCharType="separate"/>
      </w:r>
      <w:bookmarkEnd w:id="2"/>
      <w:r w:rsidRPr="00FF3704">
        <w:rPr>
          <w:rStyle w:val="Mention"/>
          <w:noProof/>
        </w:rPr>
        <w:t>@CHIU ZHENG HAO JONATHAN</w:t>
      </w:r>
      <w:r>
        <w:fldChar w:fldCharType="end"/>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A0D0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27F38A" w16cex:dateUtc="2024-12-01T08:41:00Z">
    <w16cex:extLst>
      <w16:ext w16:uri="{CE6994B0-6A32-4C9F-8C6B-6E91EDA988CE}">
        <cr:reactions xmlns:cr="http://schemas.microsoft.com/office/comments/2020/reactions">
          <cr:reaction reactionType="1">
            <cr:reactionInfo dateUtc="2024-12-01T10:40:25Z">
              <cr:user userId="S::2203187@sit.singaporetech.edu.sg::adc3da71-a29b-4927-aa6c-b684abfb69c1" userProvider="AD" userName="CHIU ZHENG HAO JONATHA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A0D068" w16cid:durableId="3627F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FF02D" w14:textId="77777777" w:rsidR="00DB75E2" w:rsidRDefault="00DB75E2" w:rsidP="001A3B3D">
      <w:r>
        <w:separator/>
      </w:r>
    </w:p>
  </w:endnote>
  <w:endnote w:type="continuationSeparator" w:id="0">
    <w:p w14:paraId="7F28BCA4" w14:textId="77777777" w:rsidR="00DB75E2" w:rsidRDefault="00DB75E2" w:rsidP="001A3B3D">
      <w:r>
        <w:continuationSeparator/>
      </w:r>
    </w:p>
  </w:endnote>
  <w:endnote w:type="continuationNotice" w:id="1">
    <w:p w14:paraId="3623732B" w14:textId="77777777" w:rsidR="00DB75E2" w:rsidRDefault="00DB7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390BD" w14:textId="6E12765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E07B6" w14:textId="77777777" w:rsidR="00DB75E2" w:rsidRDefault="00DB75E2" w:rsidP="001A3B3D">
      <w:r>
        <w:separator/>
      </w:r>
    </w:p>
  </w:footnote>
  <w:footnote w:type="continuationSeparator" w:id="0">
    <w:p w14:paraId="550B39F4" w14:textId="77777777" w:rsidR="00DB75E2" w:rsidRDefault="00DB75E2" w:rsidP="001A3B3D">
      <w:r>
        <w:continuationSeparator/>
      </w:r>
    </w:p>
  </w:footnote>
  <w:footnote w:type="continuationNotice" w:id="1">
    <w:p w14:paraId="66C4EE16" w14:textId="77777777" w:rsidR="00DB75E2" w:rsidRDefault="00DB75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05B4E"/>
    <w:multiLevelType w:val="hybridMultilevel"/>
    <w:tmpl w:val="771622A0"/>
    <w:lvl w:ilvl="0" w:tplc="B58C635C">
      <w:start w:val="1"/>
      <w:numFmt w:val="bullet"/>
      <w:lvlText w:val=""/>
      <w:lvlJc w:val="left"/>
      <w:pPr>
        <w:ind w:left="936" w:hanging="360"/>
      </w:pPr>
      <w:rPr>
        <w:rFonts w:ascii="Symbol" w:hAnsi="Symbol" w:hint="default"/>
      </w:rPr>
    </w:lvl>
    <w:lvl w:ilvl="1" w:tplc="16949728">
      <w:start w:val="1"/>
      <w:numFmt w:val="bullet"/>
      <w:lvlText w:val="o"/>
      <w:lvlJc w:val="left"/>
      <w:pPr>
        <w:ind w:left="1656" w:hanging="360"/>
      </w:pPr>
      <w:rPr>
        <w:rFonts w:ascii="Courier New" w:hAnsi="Courier New" w:hint="default"/>
      </w:rPr>
    </w:lvl>
    <w:lvl w:ilvl="2" w:tplc="7B70D7E0">
      <w:start w:val="1"/>
      <w:numFmt w:val="bullet"/>
      <w:lvlText w:val=""/>
      <w:lvlJc w:val="left"/>
      <w:pPr>
        <w:ind w:left="2376" w:hanging="360"/>
      </w:pPr>
      <w:rPr>
        <w:rFonts w:ascii="Wingdings" w:hAnsi="Wingdings" w:hint="default"/>
      </w:rPr>
    </w:lvl>
    <w:lvl w:ilvl="3" w:tplc="3B36FA76">
      <w:start w:val="1"/>
      <w:numFmt w:val="bullet"/>
      <w:lvlText w:val=""/>
      <w:lvlJc w:val="left"/>
      <w:pPr>
        <w:ind w:left="3096" w:hanging="360"/>
      </w:pPr>
      <w:rPr>
        <w:rFonts w:ascii="Symbol" w:hAnsi="Symbol" w:hint="default"/>
      </w:rPr>
    </w:lvl>
    <w:lvl w:ilvl="4" w:tplc="33328A12">
      <w:start w:val="1"/>
      <w:numFmt w:val="bullet"/>
      <w:lvlText w:val="o"/>
      <w:lvlJc w:val="left"/>
      <w:pPr>
        <w:ind w:left="3816" w:hanging="360"/>
      </w:pPr>
      <w:rPr>
        <w:rFonts w:ascii="Courier New" w:hAnsi="Courier New" w:hint="default"/>
      </w:rPr>
    </w:lvl>
    <w:lvl w:ilvl="5" w:tplc="63E6F09C">
      <w:start w:val="1"/>
      <w:numFmt w:val="bullet"/>
      <w:lvlText w:val=""/>
      <w:lvlJc w:val="left"/>
      <w:pPr>
        <w:ind w:left="4536" w:hanging="360"/>
      </w:pPr>
      <w:rPr>
        <w:rFonts w:ascii="Wingdings" w:hAnsi="Wingdings" w:hint="default"/>
      </w:rPr>
    </w:lvl>
    <w:lvl w:ilvl="6" w:tplc="3C5AD284">
      <w:start w:val="1"/>
      <w:numFmt w:val="bullet"/>
      <w:lvlText w:val=""/>
      <w:lvlJc w:val="left"/>
      <w:pPr>
        <w:ind w:left="5256" w:hanging="360"/>
      </w:pPr>
      <w:rPr>
        <w:rFonts w:ascii="Symbol" w:hAnsi="Symbol" w:hint="default"/>
      </w:rPr>
    </w:lvl>
    <w:lvl w:ilvl="7" w:tplc="B188559A">
      <w:start w:val="1"/>
      <w:numFmt w:val="bullet"/>
      <w:lvlText w:val="o"/>
      <w:lvlJc w:val="left"/>
      <w:pPr>
        <w:ind w:left="5976" w:hanging="360"/>
      </w:pPr>
      <w:rPr>
        <w:rFonts w:ascii="Courier New" w:hAnsi="Courier New" w:hint="default"/>
      </w:rPr>
    </w:lvl>
    <w:lvl w:ilvl="8" w:tplc="7A22F2F4">
      <w:start w:val="1"/>
      <w:numFmt w:val="bullet"/>
      <w:lvlText w:val=""/>
      <w:lvlJc w:val="left"/>
      <w:pPr>
        <w:ind w:left="6696"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6EDD6B"/>
    <w:multiLevelType w:val="hybridMultilevel"/>
    <w:tmpl w:val="C348529A"/>
    <w:lvl w:ilvl="0" w:tplc="34A2ACF4">
      <w:start w:val="1"/>
      <w:numFmt w:val="decimal"/>
      <w:lvlText w:val="%1."/>
      <w:lvlJc w:val="left"/>
      <w:pPr>
        <w:ind w:left="936" w:hanging="360"/>
      </w:pPr>
    </w:lvl>
    <w:lvl w:ilvl="1" w:tplc="9180703E">
      <w:start w:val="1"/>
      <w:numFmt w:val="lowerLetter"/>
      <w:lvlText w:val="%2."/>
      <w:lvlJc w:val="left"/>
      <w:pPr>
        <w:ind w:left="1656" w:hanging="360"/>
      </w:pPr>
    </w:lvl>
    <w:lvl w:ilvl="2" w:tplc="683EAAC6">
      <w:start w:val="1"/>
      <w:numFmt w:val="lowerRoman"/>
      <w:lvlText w:val="%3."/>
      <w:lvlJc w:val="right"/>
      <w:pPr>
        <w:ind w:left="2376" w:hanging="180"/>
      </w:pPr>
    </w:lvl>
    <w:lvl w:ilvl="3" w:tplc="E0F6BB6C">
      <w:start w:val="1"/>
      <w:numFmt w:val="decimal"/>
      <w:lvlText w:val="%4."/>
      <w:lvlJc w:val="left"/>
      <w:pPr>
        <w:ind w:left="3096" w:hanging="360"/>
      </w:pPr>
    </w:lvl>
    <w:lvl w:ilvl="4" w:tplc="C416F40C">
      <w:start w:val="1"/>
      <w:numFmt w:val="lowerLetter"/>
      <w:lvlText w:val="%5."/>
      <w:lvlJc w:val="left"/>
      <w:pPr>
        <w:ind w:left="3816" w:hanging="360"/>
      </w:pPr>
    </w:lvl>
    <w:lvl w:ilvl="5" w:tplc="1FD6A6D0">
      <w:start w:val="1"/>
      <w:numFmt w:val="lowerRoman"/>
      <w:lvlText w:val="%6."/>
      <w:lvlJc w:val="right"/>
      <w:pPr>
        <w:ind w:left="4536" w:hanging="180"/>
      </w:pPr>
    </w:lvl>
    <w:lvl w:ilvl="6" w:tplc="E31C5D42">
      <w:start w:val="1"/>
      <w:numFmt w:val="decimal"/>
      <w:lvlText w:val="%7."/>
      <w:lvlJc w:val="left"/>
      <w:pPr>
        <w:ind w:left="5256" w:hanging="360"/>
      </w:pPr>
    </w:lvl>
    <w:lvl w:ilvl="7" w:tplc="2DD8164A">
      <w:start w:val="1"/>
      <w:numFmt w:val="lowerLetter"/>
      <w:lvlText w:val="%8."/>
      <w:lvlJc w:val="left"/>
      <w:pPr>
        <w:ind w:left="5976" w:hanging="360"/>
      </w:pPr>
    </w:lvl>
    <w:lvl w:ilvl="8" w:tplc="6B5401BE">
      <w:start w:val="1"/>
      <w:numFmt w:val="lowerRoman"/>
      <w:lvlText w:val="%9."/>
      <w:lvlJc w:val="right"/>
      <w:pPr>
        <w:ind w:left="6696" w:hanging="180"/>
      </w:pPr>
    </w:lvl>
  </w:abstractNum>
  <w:abstractNum w:abstractNumId="15" w15:restartNumberingAfterBreak="0">
    <w:nsid w:val="26786BE4"/>
    <w:multiLevelType w:val="hybridMultilevel"/>
    <w:tmpl w:val="FFFFFFFF"/>
    <w:lvl w:ilvl="0" w:tplc="2D547F28">
      <w:start w:val="1"/>
      <w:numFmt w:val="bullet"/>
      <w:lvlText w:val=""/>
      <w:lvlJc w:val="left"/>
      <w:pPr>
        <w:ind w:left="936" w:hanging="360"/>
      </w:pPr>
      <w:rPr>
        <w:rFonts w:ascii="Symbol" w:hAnsi="Symbol" w:hint="default"/>
      </w:rPr>
    </w:lvl>
    <w:lvl w:ilvl="1" w:tplc="965E42A2">
      <w:start w:val="1"/>
      <w:numFmt w:val="bullet"/>
      <w:lvlText w:val="o"/>
      <w:lvlJc w:val="left"/>
      <w:pPr>
        <w:ind w:left="1656" w:hanging="360"/>
      </w:pPr>
      <w:rPr>
        <w:rFonts w:ascii="Courier New" w:hAnsi="Courier New" w:hint="default"/>
      </w:rPr>
    </w:lvl>
    <w:lvl w:ilvl="2" w:tplc="B35A116E">
      <w:start w:val="1"/>
      <w:numFmt w:val="bullet"/>
      <w:lvlText w:val=""/>
      <w:lvlJc w:val="left"/>
      <w:pPr>
        <w:ind w:left="2376" w:hanging="360"/>
      </w:pPr>
      <w:rPr>
        <w:rFonts w:ascii="Wingdings" w:hAnsi="Wingdings" w:hint="default"/>
      </w:rPr>
    </w:lvl>
    <w:lvl w:ilvl="3" w:tplc="F9A826C6">
      <w:start w:val="1"/>
      <w:numFmt w:val="bullet"/>
      <w:lvlText w:val=""/>
      <w:lvlJc w:val="left"/>
      <w:pPr>
        <w:ind w:left="3096" w:hanging="360"/>
      </w:pPr>
      <w:rPr>
        <w:rFonts w:ascii="Symbol" w:hAnsi="Symbol" w:hint="default"/>
      </w:rPr>
    </w:lvl>
    <w:lvl w:ilvl="4" w:tplc="E43EE038">
      <w:start w:val="1"/>
      <w:numFmt w:val="bullet"/>
      <w:lvlText w:val="o"/>
      <w:lvlJc w:val="left"/>
      <w:pPr>
        <w:ind w:left="3816" w:hanging="360"/>
      </w:pPr>
      <w:rPr>
        <w:rFonts w:ascii="Courier New" w:hAnsi="Courier New" w:hint="default"/>
      </w:rPr>
    </w:lvl>
    <w:lvl w:ilvl="5" w:tplc="65886E72">
      <w:start w:val="1"/>
      <w:numFmt w:val="bullet"/>
      <w:lvlText w:val=""/>
      <w:lvlJc w:val="left"/>
      <w:pPr>
        <w:ind w:left="4536" w:hanging="360"/>
      </w:pPr>
      <w:rPr>
        <w:rFonts w:ascii="Wingdings" w:hAnsi="Wingdings" w:hint="default"/>
      </w:rPr>
    </w:lvl>
    <w:lvl w:ilvl="6" w:tplc="917015C8">
      <w:start w:val="1"/>
      <w:numFmt w:val="bullet"/>
      <w:lvlText w:val=""/>
      <w:lvlJc w:val="left"/>
      <w:pPr>
        <w:ind w:left="5256" w:hanging="360"/>
      </w:pPr>
      <w:rPr>
        <w:rFonts w:ascii="Symbol" w:hAnsi="Symbol" w:hint="default"/>
      </w:rPr>
    </w:lvl>
    <w:lvl w:ilvl="7" w:tplc="1672586A">
      <w:start w:val="1"/>
      <w:numFmt w:val="bullet"/>
      <w:lvlText w:val="o"/>
      <w:lvlJc w:val="left"/>
      <w:pPr>
        <w:ind w:left="5976" w:hanging="360"/>
      </w:pPr>
      <w:rPr>
        <w:rFonts w:ascii="Courier New" w:hAnsi="Courier New" w:hint="default"/>
      </w:rPr>
    </w:lvl>
    <w:lvl w:ilvl="8" w:tplc="519677F8">
      <w:start w:val="1"/>
      <w:numFmt w:val="bullet"/>
      <w:lvlText w:val=""/>
      <w:lvlJc w:val="left"/>
      <w:pPr>
        <w:ind w:left="6696"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A61E1A5"/>
    <w:multiLevelType w:val="hybridMultilevel"/>
    <w:tmpl w:val="FFFFFFFF"/>
    <w:lvl w:ilvl="0" w:tplc="C956891A">
      <w:start w:val="1"/>
      <w:numFmt w:val="upperRoman"/>
      <w:pStyle w:val="tablehead"/>
      <w:lvlText w:val="TABLE %1. "/>
      <w:lvlJc w:val="left"/>
      <w:pPr>
        <w:ind w:left="936" w:hanging="360"/>
      </w:pPr>
      <w:rPr>
        <w:rFonts w:ascii="Times New Roman" w:hAnsi="Times New Roman" w:hint="default"/>
      </w:rPr>
    </w:lvl>
    <w:lvl w:ilvl="1" w:tplc="4606B89E">
      <w:start w:val="1"/>
      <w:numFmt w:val="lowerLetter"/>
      <w:lvlText w:val="%2."/>
      <w:lvlJc w:val="left"/>
      <w:pPr>
        <w:ind w:left="1656" w:hanging="360"/>
      </w:pPr>
    </w:lvl>
    <w:lvl w:ilvl="2" w:tplc="1ACEA112">
      <w:start w:val="1"/>
      <w:numFmt w:val="lowerRoman"/>
      <w:lvlText w:val="%3."/>
      <w:lvlJc w:val="right"/>
      <w:pPr>
        <w:ind w:left="2376" w:hanging="180"/>
      </w:pPr>
    </w:lvl>
    <w:lvl w:ilvl="3" w:tplc="B10EE5FC">
      <w:start w:val="1"/>
      <w:numFmt w:val="decimal"/>
      <w:lvlText w:val="%4."/>
      <w:lvlJc w:val="left"/>
      <w:pPr>
        <w:ind w:left="3096" w:hanging="360"/>
      </w:pPr>
    </w:lvl>
    <w:lvl w:ilvl="4" w:tplc="7ACECB44">
      <w:start w:val="1"/>
      <w:numFmt w:val="lowerLetter"/>
      <w:lvlText w:val="%5."/>
      <w:lvlJc w:val="left"/>
      <w:pPr>
        <w:ind w:left="3816" w:hanging="360"/>
      </w:pPr>
    </w:lvl>
    <w:lvl w:ilvl="5" w:tplc="9A54F8E4">
      <w:start w:val="1"/>
      <w:numFmt w:val="lowerRoman"/>
      <w:lvlText w:val="%6."/>
      <w:lvlJc w:val="right"/>
      <w:pPr>
        <w:ind w:left="4536" w:hanging="180"/>
      </w:pPr>
    </w:lvl>
    <w:lvl w:ilvl="6" w:tplc="FBDCBA7E">
      <w:start w:val="1"/>
      <w:numFmt w:val="decimal"/>
      <w:lvlText w:val="%7."/>
      <w:lvlJc w:val="left"/>
      <w:pPr>
        <w:ind w:left="5256" w:hanging="360"/>
      </w:pPr>
    </w:lvl>
    <w:lvl w:ilvl="7" w:tplc="F1307706">
      <w:start w:val="1"/>
      <w:numFmt w:val="lowerLetter"/>
      <w:lvlText w:val="%8."/>
      <w:lvlJc w:val="left"/>
      <w:pPr>
        <w:ind w:left="5976" w:hanging="360"/>
      </w:pPr>
    </w:lvl>
    <w:lvl w:ilvl="8" w:tplc="940E76B8">
      <w:start w:val="1"/>
      <w:numFmt w:val="lowerRoman"/>
      <w:lvlText w:val="%9."/>
      <w:lvlJc w:val="right"/>
      <w:pPr>
        <w:ind w:left="6696"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6EC1AFD"/>
    <w:multiLevelType w:val="hybridMultilevel"/>
    <w:tmpl w:val="87042972"/>
    <w:lvl w:ilvl="0" w:tplc="63A66C4A">
      <w:start w:val="1"/>
      <w:numFmt w:val="decimal"/>
      <w:lvlText w:val="%1."/>
      <w:lvlJc w:val="left"/>
      <w:pPr>
        <w:ind w:left="1656" w:hanging="360"/>
      </w:pPr>
    </w:lvl>
    <w:lvl w:ilvl="1" w:tplc="C958E40A">
      <w:start w:val="1"/>
      <w:numFmt w:val="lowerLetter"/>
      <w:lvlText w:val="%2."/>
      <w:lvlJc w:val="left"/>
      <w:pPr>
        <w:ind w:left="2376" w:hanging="360"/>
      </w:pPr>
    </w:lvl>
    <w:lvl w:ilvl="2" w:tplc="CE2CFB4A">
      <w:start w:val="1"/>
      <w:numFmt w:val="lowerRoman"/>
      <w:lvlText w:val="%3."/>
      <w:lvlJc w:val="right"/>
      <w:pPr>
        <w:ind w:left="3096" w:hanging="180"/>
      </w:pPr>
    </w:lvl>
    <w:lvl w:ilvl="3" w:tplc="E9DE990C">
      <w:start w:val="1"/>
      <w:numFmt w:val="decimal"/>
      <w:lvlText w:val="%4."/>
      <w:lvlJc w:val="left"/>
      <w:pPr>
        <w:ind w:left="3816" w:hanging="360"/>
      </w:pPr>
    </w:lvl>
    <w:lvl w:ilvl="4" w:tplc="01C2EC0C">
      <w:start w:val="1"/>
      <w:numFmt w:val="lowerLetter"/>
      <w:lvlText w:val="%5."/>
      <w:lvlJc w:val="left"/>
      <w:pPr>
        <w:ind w:left="4536" w:hanging="360"/>
      </w:pPr>
    </w:lvl>
    <w:lvl w:ilvl="5" w:tplc="158E5C20">
      <w:start w:val="1"/>
      <w:numFmt w:val="lowerRoman"/>
      <w:lvlText w:val="%6."/>
      <w:lvlJc w:val="right"/>
      <w:pPr>
        <w:ind w:left="5256" w:hanging="180"/>
      </w:pPr>
    </w:lvl>
    <w:lvl w:ilvl="6" w:tplc="9E14FEEE">
      <w:start w:val="1"/>
      <w:numFmt w:val="decimal"/>
      <w:lvlText w:val="%7."/>
      <w:lvlJc w:val="left"/>
      <w:pPr>
        <w:ind w:left="5976" w:hanging="360"/>
      </w:pPr>
    </w:lvl>
    <w:lvl w:ilvl="7" w:tplc="B1A6BB9A">
      <w:start w:val="1"/>
      <w:numFmt w:val="lowerLetter"/>
      <w:lvlText w:val="%8."/>
      <w:lvlJc w:val="left"/>
      <w:pPr>
        <w:ind w:left="6696" w:hanging="360"/>
      </w:pPr>
    </w:lvl>
    <w:lvl w:ilvl="8" w:tplc="8E2252BE">
      <w:start w:val="1"/>
      <w:numFmt w:val="lowerRoman"/>
      <w:lvlText w:val="%9."/>
      <w:lvlJc w:val="right"/>
      <w:pPr>
        <w:ind w:left="7416"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CFC71F7"/>
    <w:multiLevelType w:val="hybridMultilevel"/>
    <w:tmpl w:val="FFFFFFFF"/>
    <w:lvl w:ilvl="0" w:tplc="9CF0215C">
      <w:start w:val="1"/>
      <w:numFmt w:val="decimal"/>
      <w:pStyle w:val="SubtleReference"/>
      <w:lvlText w:val="[%1]"/>
      <w:lvlJc w:val="left"/>
      <w:pPr>
        <w:ind w:left="720" w:hanging="360"/>
      </w:pPr>
    </w:lvl>
    <w:lvl w:ilvl="1" w:tplc="0B54F97C">
      <w:start w:val="1"/>
      <w:numFmt w:val="lowerLetter"/>
      <w:lvlText w:val="%2."/>
      <w:lvlJc w:val="left"/>
      <w:pPr>
        <w:ind w:left="1440" w:hanging="360"/>
      </w:pPr>
    </w:lvl>
    <w:lvl w:ilvl="2" w:tplc="B8948586">
      <w:start w:val="1"/>
      <w:numFmt w:val="lowerRoman"/>
      <w:lvlText w:val="%3."/>
      <w:lvlJc w:val="right"/>
      <w:pPr>
        <w:ind w:left="2160" w:hanging="180"/>
      </w:pPr>
    </w:lvl>
    <w:lvl w:ilvl="3" w:tplc="FAC63D82">
      <w:start w:val="1"/>
      <w:numFmt w:val="decimal"/>
      <w:lvlText w:val="%4."/>
      <w:lvlJc w:val="left"/>
      <w:pPr>
        <w:ind w:left="2880" w:hanging="360"/>
      </w:pPr>
    </w:lvl>
    <w:lvl w:ilvl="4" w:tplc="1542F09C">
      <w:start w:val="1"/>
      <w:numFmt w:val="lowerLetter"/>
      <w:lvlText w:val="%5."/>
      <w:lvlJc w:val="left"/>
      <w:pPr>
        <w:ind w:left="3600" w:hanging="360"/>
      </w:pPr>
    </w:lvl>
    <w:lvl w:ilvl="5" w:tplc="3800AE62">
      <w:start w:val="1"/>
      <w:numFmt w:val="lowerRoman"/>
      <w:lvlText w:val="%6."/>
      <w:lvlJc w:val="right"/>
      <w:pPr>
        <w:ind w:left="4320" w:hanging="180"/>
      </w:pPr>
    </w:lvl>
    <w:lvl w:ilvl="6" w:tplc="6B3E86D0">
      <w:start w:val="1"/>
      <w:numFmt w:val="decimal"/>
      <w:lvlText w:val="%7."/>
      <w:lvlJc w:val="left"/>
      <w:pPr>
        <w:ind w:left="5040" w:hanging="360"/>
      </w:pPr>
    </w:lvl>
    <w:lvl w:ilvl="7" w:tplc="8294D26E">
      <w:start w:val="1"/>
      <w:numFmt w:val="lowerLetter"/>
      <w:lvlText w:val="%8."/>
      <w:lvlJc w:val="left"/>
      <w:pPr>
        <w:ind w:left="5760" w:hanging="360"/>
      </w:pPr>
    </w:lvl>
    <w:lvl w:ilvl="8" w:tplc="79E4B890">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75478066">
    <w:abstractNumId w:val="18"/>
  </w:num>
  <w:num w:numId="2" w16cid:durableId="795564278">
    <w:abstractNumId w:val="25"/>
  </w:num>
  <w:num w:numId="3" w16cid:durableId="969243751">
    <w:abstractNumId w:val="16"/>
  </w:num>
  <w:num w:numId="4" w16cid:durableId="1154175970">
    <w:abstractNumId w:val="20"/>
  </w:num>
  <w:num w:numId="5" w16cid:durableId="1320502911">
    <w:abstractNumId w:val="20"/>
  </w:num>
  <w:num w:numId="6" w16cid:durableId="595292446">
    <w:abstractNumId w:val="20"/>
  </w:num>
  <w:num w:numId="7" w16cid:durableId="181162696">
    <w:abstractNumId w:val="20"/>
  </w:num>
  <w:num w:numId="8" w16cid:durableId="897476529">
    <w:abstractNumId w:val="23"/>
  </w:num>
  <w:num w:numId="9" w16cid:durableId="1285959419">
    <w:abstractNumId w:val="26"/>
  </w:num>
  <w:num w:numId="10" w16cid:durableId="1532646686">
    <w:abstractNumId w:val="19"/>
  </w:num>
  <w:num w:numId="11" w16cid:durableId="793522727">
    <w:abstractNumId w:val="13"/>
  </w:num>
  <w:num w:numId="12" w16cid:durableId="1821575888">
    <w:abstractNumId w:val="12"/>
  </w:num>
  <w:num w:numId="13" w16cid:durableId="1681156588">
    <w:abstractNumId w:val="0"/>
  </w:num>
  <w:num w:numId="14" w16cid:durableId="1927960727">
    <w:abstractNumId w:val="10"/>
  </w:num>
  <w:num w:numId="15" w16cid:durableId="31656979">
    <w:abstractNumId w:val="8"/>
  </w:num>
  <w:num w:numId="16" w16cid:durableId="31467796">
    <w:abstractNumId w:val="7"/>
  </w:num>
  <w:num w:numId="17" w16cid:durableId="347874608">
    <w:abstractNumId w:val="6"/>
  </w:num>
  <w:num w:numId="18" w16cid:durableId="45031943">
    <w:abstractNumId w:val="5"/>
  </w:num>
  <w:num w:numId="19" w16cid:durableId="527721764">
    <w:abstractNumId w:val="9"/>
  </w:num>
  <w:num w:numId="20" w16cid:durableId="707610198">
    <w:abstractNumId w:val="4"/>
  </w:num>
  <w:num w:numId="21" w16cid:durableId="1986932217">
    <w:abstractNumId w:val="3"/>
  </w:num>
  <w:num w:numId="22" w16cid:durableId="351808092">
    <w:abstractNumId w:val="2"/>
  </w:num>
  <w:num w:numId="23" w16cid:durableId="840698250">
    <w:abstractNumId w:val="1"/>
  </w:num>
  <w:num w:numId="24" w16cid:durableId="1546403428">
    <w:abstractNumId w:val="22"/>
  </w:num>
  <w:num w:numId="25" w16cid:durableId="311645968">
    <w:abstractNumId w:val="11"/>
  </w:num>
  <w:num w:numId="26" w16cid:durableId="1701860548">
    <w:abstractNumId w:val="17"/>
  </w:num>
  <w:num w:numId="27" w16cid:durableId="1239443311">
    <w:abstractNumId w:val="24"/>
  </w:num>
  <w:num w:numId="28" w16cid:durableId="925072582">
    <w:abstractNumId w:val="14"/>
  </w:num>
  <w:num w:numId="29" w16cid:durableId="1050694641">
    <w:abstractNumId w:val="21"/>
  </w:num>
  <w:num w:numId="30" w16cid:durableId="15543590">
    <w:abstractNumId w:val="15"/>
  </w:num>
  <w:num w:numId="31" w16cid:durableId="16725605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EN GOH SIAN MEI">
    <w15:presenceInfo w15:providerId="AD" w15:userId="S::2203430@sit.singaporetech.edu.sg::3a61f5c4-7edd-4691-b67a-dec14b01f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9F"/>
    <w:rsid w:val="00001E14"/>
    <w:rsid w:val="000023D7"/>
    <w:rsid w:val="00002CAB"/>
    <w:rsid w:val="00007B6F"/>
    <w:rsid w:val="000104E3"/>
    <w:rsid w:val="0001411B"/>
    <w:rsid w:val="00016955"/>
    <w:rsid w:val="0001734B"/>
    <w:rsid w:val="0001784C"/>
    <w:rsid w:val="00020783"/>
    <w:rsid w:val="00024B51"/>
    <w:rsid w:val="0002716D"/>
    <w:rsid w:val="00027973"/>
    <w:rsid w:val="00027FBE"/>
    <w:rsid w:val="000306BF"/>
    <w:rsid w:val="0003102D"/>
    <w:rsid w:val="00032ACA"/>
    <w:rsid w:val="0003776A"/>
    <w:rsid w:val="000412E0"/>
    <w:rsid w:val="00041360"/>
    <w:rsid w:val="00041979"/>
    <w:rsid w:val="0004273D"/>
    <w:rsid w:val="00043EB2"/>
    <w:rsid w:val="00046043"/>
    <w:rsid w:val="00046A3E"/>
    <w:rsid w:val="0004781E"/>
    <w:rsid w:val="00050B0F"/>
    <w:rsid w:val="000512BE"/>
    <w:rsid w:val="0005496B"/>
    <w:rsid w:val="00054C88"/>
    <w:rsid w:val="00055B47"/>
    <w:rsid w:val="00055DCC"/>
    <w:rsid w:val="00060CC2"/>
    <w:rsid w:val="00061C1D"/>
    <w:rsid w:val="00062139"/>
    <w:rsid w:val="00062601"/>
    <w:rsid w:val="00062E71"/>
    <w:rsid w:val="00063260"/>
    <w:rsid w:val="00066C16"/>
    <w:rsid w:val="000670B5"/>
    <w:rsid w:val="000700A1"/>
    <w:rsid w:val="00070533"/>
    <w:rsid w:val="000706F5"/>
    <w:rsid w:val="000722DD"/>
    <w:rsid w:val="00072AAA"/>
    <w:rsid w:val="00076477"/>
    <w:rsid w:val="00077013"/>
    <w:rsid w:val="0007743B"/>
    <w:rsid w:val="00077FFA"/>
    <w:rsid w:val="0008178C"/>
    <w:rsid w:val="00081BD0"/>
    <w:rsid w:val="00081ECF"/>
    <w:rsid w:val="00082B08"/>
    <w:rsid w:val="00083EE9"/>
    <w:rsid w:val="00086177"/>
    <w:rsid w:val="00087552"/>
    <w:rsid w:val="0008758A"/>
    <w:rsid w:val="000906DE"/>
    <w:rsid w:val="00092F1F"/>
    <w:rsid w:val="00093FE9"/>
    <w:rsid w:val="0009411C"/>
    <w:rsid w:val="000942D4"/>
    <w:rsid w:val="00094488"/>
    <w:rsid w:val="00094990"/>
    <w:rsid w:val="00095DBF"/>
    <w:rsid w:val="00096145"/>
    <w:rsid w:val="000972E8"/>
    <w:rsid w:val="00097C94"/>
    <w:rsid w:val="000A08E9"/>
    <w:rsid w:val="000A463F"/>
    <w:rsid w:val="000A5580"/>
    <w:rsid w:val="000A6A23"/>
    <w:rsid w:val="000A72C8"/>
    <w:rsid w:val="000A7F77"/>
    <w:rsid w:val="000B0763"/>
    <w:rsid w:val="000B0E06"/>
    <w:rsid w:val="000B290C"/>
    <w:rsid w:val="000B5465"/>
    <w:rsid w:val="000B7187"/>
    <w:rsid w:val="000B71C5"/>
    <w:rsid w:val="000B7389"/>
    <w:rsid w:val="000B7CB5"/>
    <w:rsid w:val="000C0028"/>
    <w:rsid w:val="000C1E68"/>
    <w:rsid w:val="000C2B9F"/>
    <w:rsid w:val="000C2D80"/>
    <w:rsid w:val="000C3093"/>
    <w:rsid w:val="000C5CC9"/>
    <w:rsid w:val="000C71BA"/>
    <w:rsid w:val="000D0DB3"/>
    <w:rsid w:val="000D33FE"/>
    <w:rsid w:val="000D5F41"/>
    <w:rsid w:val="000D67BF"/>
    <w:rsid w:val="000E140F"/>
    <w:rsid w:val="000E1560"/>
    <w:rsid w:val="000E4AED"/>
    <w:rsid w:val="000E558C"/>
    <w:rsid w:val="000E598C"/>
    <w:rsid w:val="000E7998"/>
    <w:rsid w:val="000F223A"/>
    <w:rsid w:val="000F4172"/>
    <w:rsid w:val="000F4EE1"/>
    <w:rsid w:val="000F5DE1"/>
    <w:rsid w:val="000F65F5"/>
    <w:rsid w:val="000F7F39"/>
    <w:rsid w:val="0010085B"/>
    <w:rsid w:val="00102788"/>
    <w:rsid w:val="00103C73"/>
    <w:rsid w:val="00104D8E"/>
    <w:rsid w:val="00105D9A"/>
    <w:rsid w:val="00107C42"/>
    <w:rsid w:val="0011489A"/>
    <w:rsid w:val="00114F66"/>
    <w:rsid w:val="00117177"/>
    <w:rsid w:val="00120C65"/>
    <w:rsid w:val="00122851"/>
    <w:rsid w:val="001253D8"/>
    <w:rsid w:val="00130662"/>
    <w:rsid w:val="001317B5"/>
    <w:rsid w:val="0013221D"/>
    <w:rsid w:val="00133C73"/>
    <w:rsid w:val="00133FC6"/>
    <w:rsid w:val="00134A4A"/>
    <w:rsid w:val="00135CA1"/>
    <w:rsid w:val="001362B9"/>
    <w:rsid w:val="00140AC2"/>
    <w:rsid w:val="001418A9"/>
    <w:rsid w:val="00142206"/>
    <w:rsid w:val="001430FE"/>
    <w:rsid w:val="00143A34"/>
    <w:rsid w:val="00144796"/>
    <w:rsid w:val="00145CD2"/>
    <w:rsid w:val="00146362"/>
    <w:rsid w:val="00146654"/>
    <w:rsid w:val="00146BF6"/>
    <w:rsid w:val="00147A7F"/>
    <w:rsid w:val="00147A9B"/>
    <w:rsid w:val="001526C4"/>
    <w:rsid w:val="001527E0"/>
    <w:rsid w:val="00155697"/>
    <w:rsid w:val="001561AB"/>
    <w:rsid w:val="00157362"/>
    <w:rsid w:val="00161527"/>
    <w:rsid w:val="001617F6"/>
    <w:rsid w:val="00165089"/>
    <w:rsid w:val="00166631"/>
    <w:rsid w:val="00167C2A"/>
    <w:rsid w:val="0017012B"/>
    <w:rsid w:val="001708B9"/>
    <w:rsid w:val="00173330"/>
    <w:rsid w:val="001755C6"/>
    <w:rsid w:val="001761BF"/>
    <w:rsid w:val="0017694D"/>
    <w:rsid w:val="001801F8"/>
    <w:rsid w:val="001805EE"/>
    <w:rsid w:val="001813A5"/>
    <w:rsid w:val="00181873"/>
    <w:rsid w:val="00184B02"/>
    <w:rsid w:val="00185A45"/>
    <w:rsid w:val="00186D4D"/>
    <w:rsid w:val="00190441"/>
    <w:rsid w:val="00190D6C"/>
    <w:rsid w:val="001A0C50"/>
    <w:rsid w:val="001A2EFD"/>
    <w:rsid w:val="001A3B3D"/>
    <w:rsid w:val="001A3E54"/>
    <w:rsid w:val="001A408E"/>
    <w:rsid w:val="001A5210"/>
    <w:rsid w:val="001A5478"/>
    <w:rsid w:val="001A7408"/>
    <w:rsid w:val="001A755F"/>
    <w:rsid w:val="001B072D"/>
    <w:rsid w:val="001B2857"/>
    <w:rsid w:val="001B2933"/>
    <w:rsid w:val="001B31FA"/>
    <w:rsid w:val="001B4184"/>
    <w:rsid w:val="001B656E"/>
    <w:rsid w:val="001B67DC"/>
    <w:rsid w:val="001B79B9"/>
    <w:rsid w:val="001C09D6"/>
    <w:rsid w:val="001C2573"/>
    <w:rsid w:val="001C350A"/>
    <w:rsid w:val="001C52E6"/>
    <w:rsid w:val="001C5B26"/>
    <w:rsid w:val="001C5E19"/>
    <w:rsid w:val="001C6C72"/>
    <w:rsid w:val="001C7C90"/>
    <w:rsid w:val="001C7F7A"/>
    <w:rsid w:val="001D019B"/>
    <w:rsid w:val="001D1288"/>
    <w:rsid w:val="001D2470"/>
    <w:rsid w:val="001D37B6"/>
    <w:rsid w:val="001D3F3D"/>
    <w:rsid w:val="001D45DD"/>
    <w:rsid w:val="001D486A"/>
    <w:rsid w:val="001D594F"/>
    <w:rsid w:val="001D7343"/>
    <w:rsid w:val="001D7939"/>
    <w:rsid w:val="001E10AC"/>
    <w:rsid w:val="001E2498"/>
    <w:rsid w:val="001E4EB6"/>
    <w:rsid w:val="001E5575"/>
    <w:rsid w:val="001E6897"/>
    <w:rsid w:val="001F2113"/>
    <w:rsid w:val="001F2273"/>
    <w:rsid w:val="001F24A2"/>
    <w:rsid w:val="001F58A2"/>
    <w:rsid w:val="001F7A0F"/>
    <w:rsid w:val="00200531"/>
    <w:rsid w:val="00200731"/>
    <w:rsid w:val="00203727"/>
    <w:rsid w:val="00203A09"/>
    <w:rsid w:val="00205632"/>
    <w:rsid w:val="00205BE2"/>
    <w:rsid w:val="002061B9"/>
    <w:rsid w:val="00206540"/>
    <w:rsid w:val="002072B5"/>
    <w:rsid w:val="0020740D"/>
    <w:rsid w:val="00207888"/>
    <w:rsid w:val="00212481"/>
    <w:rsid w:val="002150B5"/>
    <w:rsid w:val="00215678"/>
    <w:rsid w:val="00215CBC"/>
    <w:rsid w:val="0021636B"/>
    <w:rsid w:val="00216E12"/>
    <w:rsid w:val="00221815"/>
    <w:rsid w:val="00221A7A"/>
    <w:rsid w:val="00223659"/>
    <w:rsid w:val="002254A9"/>
    <w:rsid w:val="002316C8"/>
    <w:rsid w:val="002323E8"/>
    <w:rsid w:val="00233D97"/>
    <w:rsid w:val="00234318"/>
    <w:rsid w:val="002347A2"/>
    <w:rsid w:val="00237923"/>
    <w:rsid w:val="00241E60"/>
    <w:rsid w:val="00243C4A"/>
    <w:rsid w:val="002441E1"/>
    <w:rsid w:val="002503ED"/>
    <w:rsid w:val="00251E3E"/>
    <w:rsid w:val="00252065"/>
    <w:rsid w:val="00252742"/>
    <w:rsid w:val="00254162"/>
    <w:rsid w:val="00255F17"/>
    <w:rsid w:val="00256698"/>
    <w:rsid w:val="002602F1"/>
    <w:rsid w:val="00260CD8"/>
    <w:rsid w:val="00260F08"/>
    <w:rsid w:val="00260F84"/>
    <w:rsid w:val="00261D3C"/>
    <w:rsid w:val="00265E3B"/>
    <w:rsid w:val="0026799C"/>
    <w:rsid w:val="00267E01"/>
    <w:rsid w:val="00267F5F"/>
    <w:rsid w:val="0027027E"/>
    <w:rsid w:val="002713E2"/>
    <w:rsid w:val="00273C42"/>
    <w:rsid w:val="00273D49"/>
    <w:rsid w:val="00273FF0"/>
    <w:rsid w:val="0027512B"/>
    <w:rsid w:val="0027524D"/>
    <w:rsid w:val="00275C37"/>
    <w:rsid w:val="00276BB2"/>
    <w:rsid w:val="002778EB"/>
    <w:rsid w:val="0028006B"/>
    <w:rsid w:val="0028025C"/>
    <w:rsid w:val="0028044E"/>
    <w:rsid w:val="002807C9"/>
    <w:rsid w:val="002815EA"/>
    <w:rsid w:val="002826B9"/>
    <w:rsid w:val="00283123"/>
    <w:rsid w:val="002850E3"/>
    <w:rsid w:val="00286DC8"/>
    <w:rsid w:val="0028773C"/>
    <w:rsid w:val="00287813"/>
    <w:rsid w:val="00290E44"/>
    <w:rsid w:val="00292FA5"/>
    <w:rsid w:val="00293AA3"/>
    <w:rsid w:val="002958FE"/>
    <w:rsid w:val="00296B97"/>
    <w:rsid w:val="002978CA"/>
    <w:rsid w:val="002A0A3F"/>
    <w:rsid w:val="002A1378"/>
    <w:rsid w:val="002A191D"/>
    <w:rsid w:val="002A28C9"/>
    <w:rsid w:val="002A5487"/>
    <w:rsid w:val="002A5D8B"/>
    <w:rsid w:val="002A693C"/>
    <w:rsid w:val="002A6B49"/>
    <w:rsid w:val="002A74AE"/>
    <w:rsid w:val="002A781A"/>
    <w:rsid w:val="002B09D0"/>
    <w:rsid w:val="002B2582"/>
    <w:rsid w:val="002B4873"/>
    <w:rsid w:val="002B5326"/>
    <w:rsid w:val="002B6F21"/>
    <w:rsid w:val="002B7B67"/>
    <w:rsid w:val="002C0F29"/>
    <w:rsid w:val="002C2034"/>
    <w:rsid w:val="002C2298"/>
    <w:rsid w:val="002C377D"/>
    <w:rsid w:val="002C61D3"/>
    <w:rsid w:val="002C6A3D"/>
    <w:rsid w:val="002C7757"/>
    <w:rsid w:val="002C7C18"/>
    <w:rsid w:val="002D0658"/>
    <w:rsid w:val="002D20F7"/>
    <w:rsid w:val="002D27F5"/>
    <w:rsid w:val="002D2CB2"/>
    <w:rsid w:val="002D3F46"/>
    <w:rsid w:val="002D4344"/>
    <w:rsid w:val="002D4EB6"/>
    <w:rsid w:val="002D5A55"/>
    <w:rsid w:val="002D77B4"/>
    <w:rsid w:val="002E26B3"/>
    <w:rsid w:val="002E3251"/>
    <w:rsid w:val="002E4F47"/>
    <w:rsid w:val="002E67FC"/>
    <w:rsid w:val="002E7155"/>
    <w:rsid w:val="002F0479"/>
    <w:rsid w:val="002F2377"/>
    <w:rsid w:val="002F3361"/>
    <w:rsid w:val="002F3A22"/>
    <w:rsid w:val="002F3D29"/>
    <w:rsid w:val="002F4118"/>
    <w:rsid w:val="002F48E0"/>
    <w:rsid w:val="002F676B"/>
    <w:rsid w:val="002F6B19"/>
    <w:rsid w:val="002F6B6A"/>
    <w:rsid w:val="002F7134"/>
    <w:rsid w:val="002F7690"/>
    <w:rsid w:val="00301034"/>
    <w:rsid w:val="00301486"/>
    <w:rsid w:val="003031EF"/>
    <w:rsid w:val="00307CC1"/>
    <w:rsid w:val="00307CED"/>
    <w:rsid w:val="00310231"/>
    <w:rsid w:val="00311690"/>
    <w:rsid w:val="00312848"/>
    <w:rsid w:val="00314A5A"/>
    <w:rsid w:val="003152EF"/>
    <w:rsid w:val="00315302"/>
    <w:rsid w:val="00315408"/>
    <w:rsid w:val="00315ACB"/>
    <w:rsid w:val="00316742"/>
    <w:rsid w:val="003202B4"/>
    <w:rsid w:val="003214C6"/>
    <w:rsid w:val="00322A98"/>
    <w:rsid w:val="00324208"/>
    <w:rsid w:val="00326172"/>
    <w:rsid w:val="0032717E"/>
    <w:rsid w:val="0033045D"/>
    <w:rsid w:val="00331697"/>
    <w:rsid w:val="003330D4"/>
    <w:rsid w:val="00333588"/>
    <w:rsid w:val="00333E7E"/>
    <w:rsid w:val="00336323"/>
    <w:rsid w:val="00338AD9"/>
    <w:rsid w:val="003401A3"/>
    <w:rsid w:val="00342164"/>
    <w:rsid w:val="00342C03"/>
    <w:rsid w:val="00347ED8"/>
    <w:rsid w:val="00350CB0"/>
    <w:rsid w:val="00353EFD"/>
    <w:rsid w:val="0035414C"/>
    <w:rsid w:val="003541CA"/>
    <w:rsid w:val="00354298"/>
    <w:rsid w:val="00354FCF"/>
    <w:rsid w:val="00357657"/>
    <w:rsid w:val="003611A7"/>
    <w:rsid w:val="003613FE"/>
    <w:rsid w:val="00361678"/>
    <w:rsid w:val="00365158"/>
    <w:rsid w:val="003662F8"/>
    <w:rsid w:val="00373CDC"/>
    <w:rsid w:val="00373D68"/>
    <w:rsid w:val="00374023"/>
    <w:rsid w:val="00375953"/>
    <w:rsid w:val="003761E3"/>
    <w:rsid w:val="0037628C"/>
    <w:rsid w:val="003763B5"/>
    <w:rsid w:val="003771CF"/>
    <w:rsid w:val="00377F0F"/>
    <w:rsid w:val="00380854"/>
    <w:rsid w:val="003821F7"/>
    <w:rsid w:val="0038292E"/>
    <w:rsid w:val="00385E88"/>
    <w:rsid w:val="00390981"/>
    <w:rsid w:val="00393666"/>
    <w:rsid w:val="00393857"/>
    <w:rsid w:val="00393B45"/>
    <w:rsid w:val="0039440E"/>
    <w:rsid w:val="0039442B"/>
    <w:rsid w:val="00394EDB"/>
    <w:rsid w:val="003964A2"/>
    <w:rsid w:val="00396609"/>
    <w:rsid w:val="0039788A"/>
    <w:rsid w:val="003A0264"/>
    <w:rsid w:val="003A0F08"/>
    <w:rsid w:val="003A19E2"/>
    <w:rsid w:val="003A26F4"/>
    <w:rsid w:val="003A2B9E"/>
    <w:rsid w:val="003A567E"/>
    <w:rsid w:val="003A63F4"/>
    <w:rsid w:val="003A7431"/>
    <w:rsid w:val="003B2B40"/>
    <w:rsid w:val="003B4E04"/>
    <w:rsid w:val="003B580A"/>
    <w:rsid w:val="003B586E"/>
    <w:rsid w:val="003B635E"/>
    <w:rsid w:val="003B7282"/>
    <w:rsid w:val="003B7E2A"/>
    <w:rsid w:val="003C146C"/>
    <w:rsid w:val="003C2465"/>
    <w:rsid w:val="003C2EC6"/>
    <w:rsid w:val="003C3D0E"/>
    <w:rsid w:val="003C4DDF"/>
    <w:rsid w:val="003C5AF2"/>
    <w:rsid w:val="003C6000"/>
    <w:rsid w:val="003C61BE"/>
    <w:rsid w:val="003C65CE"/>
    <w:rsid w:val="003C727A"/>
    <w:rsid w:val="003D1DB2"/>
    <w:rsid w:val="003D24B2"/>
    <w:rsid w:val="003D31B1"/>
    <w:rsid w:val="003D48AC"/>
    <w:rsid w:val="003D51DD"/>
    <w:rsid w:val="003D7A4A"/>
    <w:rsid w:val="003E0623"/>
    <w:rsid w:val="003E0E93"/>
    <w:rsid w:val="003E2AFB"/>
    <w:rsid w:val="003E321E"/>
    <w:rsid w:val="003E37BE"/>
    <w:rsid w:val="003E3D09"/>
    <w:rsid w:val="003E5974"/>
    <w:rsid w:val="003F0833"/>
    <w:rsid w:val="003F2B62"/>
    <w:rsid w:val="003F3494"/>
    <w:rsid w:val="003F4534"/>
    <w:rsid w:val="003F5A08"/>
    <w:rsid w:val="003F6E6E"/>
    <w:rsid w:val="003F6ED1"/>
    <w:rsid w:val="003F7BEA"/>
    <w:rsid w:val="0040041D"/>
    <w:rsid w:val="00401483"/>
    <w:rsid w:val="004051B2"/>
    <w:rsid w:val="004055E7"/>
    <w:rsid w:val="0040568D"/>
    <w:rsid w:val="00406BBA"/>
    <w:rsid w:val="00406C85"/>
    <w:rsid w:val="0041034E"/>
    <w:rsid w:val="004114F1"/>
    <w:rsid w:val="00411632"/>
    <w:rsid w:val="004144BB"/>
    <w:rsid w:val="00420716"/>
    <w:rsid w:val="00420E96"/>
    <w:rsid w:val="00422E00"/>
    <w:rsid w:val="00423034"/>
    <w:rsid w:val="00426250"/>
    <w:rsid w:val="004302E4"/>
    <w:rsid w:val="004325FB"/>
    <w:rsid w:val="00433395"/>
    <w:rsid w:val="004337DC"/>
    <w:rsid w:val="00434ACD"/>
    <w:rsid w:val="0043710F"/>
    <w:rsid w:val="00442F3C"/>
    <w:rsid w:val="004432BA"/>
    <w:rsid w:val="0044407E"/>
    <w:rsid w:val="00444246"/>
    <w:rsid w:val="00447BB9"/>
    <w:rsid w:val="00450008"/>
    <w:rsid w:val="00450CE7"/>
    <w:rsid w:val="004514B3"/>
    <w:rsid w:val="004514DE"/>
    <w:rsid w:val="004529EA"/>
    <w:rsid w:val="00452B41"/>
    <w:rsid w:val="00453249"/>
    <w:rsid w:val="00453F39"/>
    <w:rsid w:val="004553AA"/>
    <w:rsid w:val="004563C9"/>
    <w:rsid w:val="00456A44"/>
    <w:rsid w:val="00456FC7"/>
    <w:rsid w:val="004573ED"/>
    <w:rsid w:val="00457464"/>
    <w:rsid w:val="0046031D"/>
    <w:rsid w:val="00461BFA"/>
    <w:rsid w:val="00463501"/>
    <w:rsid w:val="004635AC"/>
    <w:rsid w:val="00463EC9"/>
    <w:rsid w:val="00465D5D"/>
    <w:rsid w:val="00466024"/>
    <w:rsid w:val="004721F4"/>
    <w:rsid w:val="00473AC9"/>
    <w:rsid w:val="00474BEF"/>
    <w:rsid w:val="00474C44"/>
    <w:rsid w:val="00474E05"/>
    <w:rsid w:val="00475260"/>
    <w:rsid w:val="00476DB0"/>
    <w:rsid w:val="00477218"/>
    <w:rsid w:val="00477624"/>
    <w:rsid w:val="004802E0"/>
    <w:rsid w:val="0048160E"/>
    <w:rsid w:val="00484CAE"/>
    <w:rsid w:val="00485EA8"/>
    <w:rsid w:val="004875F7"/>
    <w:rsid w:val="00487812"/>
    <w:rsid w:val="00490665"/>
    <w:rsid w:val="00491110"/>
    <w:rsid w:val="0049173C"/>
    <w:rsid w:val="00491989"/>
    <w:rsid w:val="0049757D"/>
    <w:rsid w:val="004A008F"/>
    <w:rsid w:val="004A0181"/>
    <w:rsid w:val="004A12FA"/>
    <w:rsid w:val="004A1EAB"/>
    <w:rsid w:val="004A1F13"/>
    <w:rsid w:val="004A1F53"/>
    <w:rsid w:val="004A5149"/>
    <w:rsid w:val="004A578D"/>
    <w:rsid w:val="004B0079"/>
    <w:rsid w:val="004B216A"/>
    <w:rsid w:val="004B328C"/>
    <w:rsid w:val="004B5737"/>
    <w:rsid w:val="004B72ED"/>
    <w:rsid w:val="004B786A"/>
    <w:rsid w:val="004C09E1"/>
    <w:rsid w:val="004C336E"/>
    <w:rsid w:val="004C3B4D"/>
    <w:rsid w:val="004C3BA7"/>
    <w:rsid w:val="004C414F"/>
    <w:rsid w:val="004C4F27"/>
    <w:rsid w:val="004C7600"/>
    <w:rsid w:val="004D1415"/>
    <w:rsid w:val="004D2F60"/>
    <w:rsid w:val="004D3083"/>
    <w:rsid w:val="004D321D"/>
    <w:rsid w:val="004D6F2B"/>
    <w:rsid w:val="004D72B5"/>
    <w:rsid w:val="004E1684"/>
    <w:rsid w:val="004E28E6"/>
    <w:rsid w:val="004E2F20"/>
    <w:rsid w:val="004E38F9"/>
    <w:rsid w:val="004E5DF8"/>
    <w:rsid w:val="004F04C2"/>
    <w:rsid w:val="004F1755"/>
    <w:rsid w:val="004F2B5A"/>
    <w:rsid w:val="004F3776"/>
    <w:rsid w:val="004F4036"/>
    <w:rsid w:val="004F4306"/>
    <w:rsid w:val="004F48A4"/>
    <w:rsid w:val="004F4ACD"/>
    <w:rsid w:val="004F54C9"/>
    <w:rsid w:val="004F6976"/>
    <w:rsid w:val="004F6F59"/>
    <w:rsid w:val="00502DAF"/>
    <w:rsid w:val="00503207"/>
    <w:rsid w:val="00503B02"/>
    <w:rsid w:val="00503ED4"/>
    <w:rsid w:val="00504FFA"/>
    <w:rsid w:val="00505469"/>
    <w:rsid w:val="0051099D"/>
    <w:rsid w:val="00510E42"/>
    <w:rsid w:val="0051134C"/>
    <w:rsid w:val="0051359E"/>
    <w:rsid w:val="00514B27"/>
    <w:rsid w:val="005158FB"/>
    <w:rsid w:val="005167F0"/>
    <w:rsid w:val="0052408A"/>
    <w:rsid w:val="00524400"/>
    <w:rsid w:val="00527C6A"/>
    <w:rsid w:val="005308CA"/>
    <w:rsid w:val="00531E0E"/>
    <w:rsid w:val="00531E67"/>
    <w:rsid w:val="00532921"/>
    <w:rsid w:val="00535E02"/>
    <w:rsid w:val="00535F72"/>
    <w:rsid w:val="00536243"/>
    <w:rsid w:val="005363D5"/>
    <w:rsid w:val="005378D7"/>
    <w:rsid w:val="00543FC4"/>
    <w:rsid w:val="00544B77"/>
    <w:rsid w:val="00547BC3"/>
    <w:rsid w:val="00550AC8"/>
    <w:rsid w:val="00550AE2"/>
    <w:rsid w:val="00551327"/>
    <w:rsid w:val="00551965"/>
    <w:rsid w:val="00551B7F"/>
    <w:rsid w:val="00552507"/>
    <w:rsid w:val="00552CEE"/>
    <w:rsid w:val="00552D83"/>
    <w:rsid w:val="00553F6A"/>
    <w:rsid w:val="005544B2"/>
    <w:rsid w:val="00554947"/>
    <w:rsid w:val="005553C8"/>
    <w:rsid w:val="00556140"/>
    <w:rsid w:val="00556E07"/>
    <w:rsid w:val="00557304"/>
    <w:rsid w:val="00557A7D"/>
    <w:rsid w:val="00557E82"/>
    <w:rsid w:val="00560263"/>
    <w:rsid w:val="005606B4"/>
    <w:rsid w:val="0056098C"/>
    <w:rsid w:val="00560A8C"/>
    <w:rsid w:val="005610A2"/>
    <w:rsid w:val="00563037"/>
    <w:rsid w:val="00563589"/>
    <w:rsid w:val="005647BC"/>
    <w:rsid w:val="00565193"/>
    <w:rsid w:val="0056610F"/>
    <w:rsid w:val="00566BCB"/>
    <w:rsid w:val="00566E16"/>
    <w:rsid w:val="005732D2"/>
    <w:rsid w:val="00573BEE"/>
    <w:rsid w:val="00574C81"/>
    <w:rsid w:val="00575BCA"/>
    <w:rsid w:val="005768ED"/>
    <w:rsid w:val="005800B9"/>
    <w:rsid w:val="005827EC"/>
    <w:rsid w:val="00583EB2"/>
    <w:rsid w:val="0058553D"/>
    <w:rsid w:val="00586B2F"/>
    <w:rsid w:val="00586D76"/>
    <w:rsid w:val="0059301E"/>
    <w:rsid w:val="00594619"/>
    <w:rsid w:val="005951A0"/>
    <w:rsid w:val="00595A2E"/>
    <w:rsid w:val="00595AA8"/>
    <w:rsid w:val="00595F4C"/>
    <w:rsid w:val="00596372"/>
    <w:rsid w:val="005A5F99"/>
    <w:rsid w:val="005A695C"/>
    <w:rsid w:val="005A72C8"/>
    <w:rsid w:val="005B0344"/>
    <w:rsid w:val="005B0DE6"/>
    <w:rsid w:val="005B1C45"/>
    <w:rsid w:val="005B4E3E"/>
    <w:rsid w:val="005B520E"/>
    <w:rsid w:val="005B60C2"/>
    <w:rsid w:val="005B6D61"/>
    <w:rsid w:val="005B7046"/>
    <w:rsid w:val="005B73D5"/>
    <w:rsid w:val="005C2165"/>
    <w:rsid w:val="005C2DC6"/>
    <w:rsid w:val="005C7511"/>
    <w:rsid w:val="005D211B"/>
    <w:rsid w:val="005D391D"/>
    <w:rsid w:val="005D3D74"/>
    <w:rsid w:val="005D511F"/>
    <w:rsid w:val="005D732F"/>
    <w:rsid w:val="005D7F24"/>
    <w:rsid w:val="005E026D"/>
    <w:rsid w:val="005E133E"/>
    <w:rsid w:val="005E2800"/>
    <w:rsid w:val="005F08C9"/>
    <w:rsid w:val="005F3E43"/>
    <w:rsid w:val="005F447B"/>
    <w:rsid w:val="005F4CE8"/>
    <w:rsid w:val="005F4EED"/>
    <w:rsid w:val="005F50DE"/>
    <w:rsid w:val="005F5C59"/>
    <w:rsid w:val="005F5DCE"/>
    <w:rsid w:val="005F6EB5"/>
    <w:rsid w:val="005F714D"/>
    <w:rsid w:val="005F7424"/>
    <w:rsid w:val="005F78F7"/>
    <w:rsid w:val="00601AF7"/>
    <w:rsid w:val="00603067"/>
    <w:rsid w:val="00604BE2"/>
    <w:rsid w:val="00605375"/>
    <w:rsid w:val="00605825"/>
    <w:rsid w:val="00606F87"/>
    <w:rsid w:val="00611616"/>
    <w:rsid w:val="006119B4"/>
    <w:rsid w:val="00611A29"/>
    <w:rsid w:val="00613221"/>
    <w:rsid w:val="0061482A"/>
    <w:rsid w:val="00615696"/>
    <w:rsid w:val="006158F9"/>
    <w:rsid w:val="00615C2A"/>
    <w:rsid w:val="00616661"/>
    <w:rsid w:val="00617120"/>
    <w:rsid w:val="00617B07"/>
    <w:rsid w:val="00625561"/>
    <w:rsid w:val="006260E0"/>
    <w:rsid w:val="00626F59"/>
    <w:rsid w:val="0062701E"/>
    <w:rsid w:val="00627473"/>
    <w:rsid w:val="00631400"/>
    <w:rsid w:val="00635C11"/>
    <w:rsid w:val="006370AC"/>
    <w:rsid w:val="006426B2"/>
    <w:rsid w:val="00644AD3"/>
    <w:rsid w:val="00645D22"/>
    <w:rsid w:val="0064786C"/>
    <w:rsid w:val="00650928"/>
    <w:rsid w:val="00651A08"/>
    <w:rsid w:val="00651FA4"/>
    <w:rsid w:val="00652977"/>
    <w:rsid w:val="006537A8"/>
    <w:rsid w:val="00654068"/>
    <w:rsid w:val="00654204"/>
    <w:rsid w:val="006542A0"/>
    <w:rsid w:val="00655972"/>
    <w:rsid w:val="00657138"/>
    <w:rsid w:val="0066258F"/>
    <w:rsid w:val="00663BD6"/>
    <w:rsid w:val="00664193"/>
    <w:rsid w:val="00664946"/>
    <w:rsid w:val="006655B8"/>
    <w:rsid w:val="0066576D"/>
    <w:rsid w:val="0066613E"/>
    <w:rsid w:val="00666163"/>
    <w:rsid w:val="00666F9E"/>
    <w:rsid w:val="00667CEB"/>
    <w:rsid w:val="00670150"/>
    <w:rsid w:val="00670434"/>
    <w:rsid w:val="00671A19"/>
    <w:rsid w:val="00672380"/>
    <w:rsid w:val="0067240E"/>
    <w:rsid w:val="00672827"/>
    <w:rsid w:val="00672A2E"/>
    <w:rsid w:val="00672FD1"/>
    <w:rsid w:val="006733B9"/>
    <w:rsid w:val="0067440E"/>
    <w:rsid w:val="00675040"/>
    <w:rsid w:val="00676561"/>
    <w:rsid w:val="00680C3A"/>
    <w:rsid w:val="006837AB"/>
    <w:rsid w:val="006904F5"/>
    <w:rsid w:val="006922F0"/>
    <w:rsid w:val="006941EA"/>
    <w:rsid w:val="006951C3"/>
    <w:rsid w:val="00695875"/>
    <w:rsid w:val="006978E3"/>
    <w:rsid w:val="00697A73"/>
    <w:rsid w:val="006A07A1"/>
    <w:rsid w:val="006A3E2E"/>
    <w:rsid w:val="006B1512"/>
    <w:rsid w:val="006B21BD"/>
    <w:rsid w:val="006B4096"/>
    <w:rsid w:val="006B5060"/>
    <w:rsid w:val="006B6B66"/>
    <w:rsid w:val="006B719C"/>
    <w:rsid w:val="006B739B"/>
    <w:rsid w:val="006C0425"/>
    <w:rsid w:val="006C0986"/>
    <w:rsid w:val="006C1F50"/>
    <w:rsid w:val="006C3DF9"/>
    <w:rsid w:val="006C4813"/>
    <w:rsid w:val="006C4A63"/>
    <w:rsid w:val="006C50DD"/>
    <w:rsid w:val="006C5681"/>
    <w:rsid w:val="006C573C"/>
    <w:rsid w:val="006C78A8"/>
    <w:rsid w:val="006D1C90"/>
    <w:rsid w:val="006D310E"/>
    <w:rsid w:val="006D33A6"/>
    <w:rsid w:val="006D7AFE"/>
    <w:rsid w:val="006E03EB"/>
    <w:rsid w:val="006E0FA3"/>
    <w:rsid w:val="006E19B9"/>
    <w:rsid w:val="006E2A64"/>
    <w:rsid w:val="006E307C"/>
    <w:rsid w:val="006E3D82"/>
    <w:rsid w:val="006E4B1B"/>
    <w:rsid w:val="006E4EBE"/>
    <w:rsid w:val="006E531E"/>
    <w:rsid w:val="006E5351"/>
    <w:rsid w:val="006E54BF"/>
    <w:rsid w:val="006E6026"/>
    <w:rsid w:val="006E7C0D"/>
    <w:rsid w:val="006E7E6A"/>
    <w:rsid w:val="006F04E0"/>
    <w:rsid w:val="006F307F"/>
    <w:rsid w:val="006F59C1"/>
    <w:rsid w:val="006F5A85"/>
    <w:rsid w:val="006F6D3D"/>
    <w:rsid w:val="006F7202"/>
    <w:rsid w:val="007107F3"/>
    <w:rsid w:val="007126DD"/>
    <w:rsid w:val="007131A5"/>
    <w:rsid w:val="0071366F"/>
    <w:rsid w:val="00715BEA"/>
    <w:rsid w:val="0071700C"/>
    <w:rsid w:val="007208E4"/>
    <w:rsid w:val="00722ABF"/>
    <w:rsid w:val="00724827"/>
    <w:rsid w:val="00724A62"/>
    <w:rsid w:val="00727839"/>
    <w:rsid w:val="00740EEA"/>
    <w:rsid w:val="00741B66"/>
    <w:rsid w:val="00741FFE"/>
    <w:rsid w:val="00742A1F"/>
    <w:rsid w:val="007435A0"/>
    <w:rsid w:val="007456E1"/>
    <w:rsid w:val="00745F08"/>
    <w:rsid w:val="00751BE5"/>
    <w:rsid w:val="0075394C"/>
    <w:rsid w:val="007539FE"/>
    <w:rsid w:val="007554F5"/>
    <w:rsid w:val="00755BAD"/>
    <w:rsid w:val="00756E3D"/>
    <w:rsid w:val="0075791A"/>
    <w:rsid w:val="00757D5D"/>
    <w:rsid w:val="00760BDD"/>
    <w:rsid w:val="00761915"/>
    <w:rsid w:val="00761C35"/>
    <w:rsid w:val="00762457"/>
    <w:rsid w:val="0076728A"/>
    <w:rsid w:val="00767DD3"/>
    <w:rsid w:val="00770B84"/>
    <w:rsid w:val="0077163C"/>
    <w:rsid w:val="0077176A"/>
    <w:rsid w:val="00772621"/>
    <w:rsid w:val="00772ED1"/>
    <w:rsid w:val="00773E44"/>
    <w:rsid w:val="007743B5"/>
    <w:rsid w:val="00775522"/>
    <w:rsid w:val="00781429"/>
    <w:rsid w:val="007814FF"/>
    <w:rsid w:val="00781DB4"/>
    <w:rsid w:val="007842DD"/>
    <w:rsid w:val="00785449"/>
    <w:rsid w:val="00786696"/>
    <w:rsid w:val="00787F7B"/>
    <w:rsid w:val="00791D83"/>
    <w:rsid w:val="0079336B"/>
    <w:rsid w:val="00794804"/>
    <w:rsid w:val="007953FB"/>
    <w:rsid w:val="00795E91"/>
    <w:rsid w:val="007970AD"/>
    <w:rsid w:val="007977B3"/>
    <w:rsid w:val="007A137E"/>
    <w:rsid w:val="007A28E8"/>
    <w:rsid w:val="007A4692"/>
    <w:rsid w:val="007A5DAC"/>
    <w:rsid w:val="007A63AC"/>
    <w:rsid w:val="007A6677"/>
    <w:rsid w:val="007A6895"/>
    <w:rsid w:val="007B197B"/>
    <w:rsid w:val="007B2356"/>
    <w:rsid w:val="007B253D"/>
    <w:rsid w:val="007B33F1"/>
    <w:rsid w:val="007B3DF9"/>
    <w:rsid w:val="007B48D2"/>
    <w:rsid w:val="007B54D5"/>
    <w:rsid w:val="007B637F"/>
    <w:rsid w:val="007B64D7"/>
    <w:rsid w:val="007B6DDA"/>
    <w:rsid w:val="007C0308"/>
    <w:rsid w:val="007C2FF2"/>
    <w:rsid w:val="007C49A1"/>
    <w:rsid w:val="007C5319"/>
    <w:rsid w:val="007C5C6F"/>
    <w:rsid w:val="007C5E02"/>
    <w:rsid w:val="007C61B9"/>
    <w:rsid w:val="007C694C"/>
    <w:rsid w:val="007C69E1"/>
    <w:rsid w:val="007C731F"/>
    <w:rsid w:val="007D1AA8"/>
    <w:rsid w:val="007D25D7"/>
    <w:rsid w:val="007D2B4E"/>
    <w:rsid w:val="007D3660"/>
    <w:rsid w:val="007D6232"/>
    <w:rsid w:val="007D653F"/>
    <w:rsid w:val="007E025C"/>
    <w:rsid w:val="007E16DC"/>
    <w:rsid w:val="007E1E0B"/>
    <w:rsid w:val="007E3EBC"/>
    <w:rsid w:val="007E4D47"/>
    <w:rsid w:val="007E5427"/>
    <w:rsid w:val="007E58AE"/>
    <w:rsid w:val="007E7D5B"/>
    <w:rsid w:val="007F1F99"/>
    <w:rsid w:val="007F4599"/>
    <w:rsid w:val="007F466C"/>
    <w:rsid w:val="007F768F"/>
    <w:rsid w:val="007F7A53"/>
    <w:rsid w:val="008000DC"/>
    <w:rsid w:val="0080189B"/>
    <w:rsid w:val="0080791D"/>
    <w:rsid w:val="008117A2"/>
    <w:rsid w:val="008120C2"/>
    <w:rsid w:val="008126C3"/>
    <w:rsid w:val="00815051"/>
    <w:rsid w:val="00816CA1"/>
    <w:rsid w:val="00817E2C"/>
    <w:rsid w:val="0082037D"/>
    <w:rsid w:val="008228D2"/>
    <w:rsid w:val="00823904"/>
    <w:rsid w:val="00823BFC"/>
    <w:rsid w:val="00824FC4"/>
    <w:rsid w:val="008263E5"/>
    <w:rsid w:val="008305D6"/>
    <w:rsid w:val="00831AB6"/>
    <w:rsid w:val="008335FC"/>
    <w:rsid w:val="00836367"/>
    <w:rsid w:val="00840054"/>
    <w:rsid w:val="00842682"/>
    <w:rsid w:val="008437A6"/>
    <w:rsid w:val="00845162"/>
    <w:rsid w:val="00845F98"/>
    <w:rsid w:val="008474A8"/>
    <w:rsid w:val="008477CE"/>
    <w:rsid w:val="00847E27"/>
    <w:rsid w:val="00851334"/>
    <w:rsid w:val="00853093"/>
    <w:rsid w:val="008537DE"/>
    <w:rsid w:val="00856326"/>
    <w:rsid w:val="00862923"/>
    <w:rsid w:val="00863126"/>
    <w:rsid w:val="008635EE"/>
    <w:rsid w:val="00863D40"/>
    <w:rsid w:val="0086510F"/>
    <w:rsid w:val="0086731B"/>
    <w:rsid w:val="00870645"/>
    <w:rsid w:val="00870AC4"/>
    <w:rsid w:val="00872131"/>
    <w:rsid w:val="0087286F"/>
    <w:rsid w:val="0087328D"/>
    <w:rsid w:val="00873603"/>
    <w:rsid w:val="0087644C"/>
    <w:rsid w:val="008768EC"/>
    <w:rsid w:val="00877A82"/>
    <w:rsid w:val="008811D9"/>
    <w:rsid w:val="0088275E"/>
    <w:rsid w:val="00884256"/>
    <w:rsid w:val="00884A0D"/>
    <w:rsid w:val="00886D14"/>
    <w:rsid w:val="008916B4"/>
    <w:rsid w:val="00891E3B"/>
    <w:rsid w:val="00892D4C"/>
    <w:rsid w:val="00893AFC"/>
    <w:rsid w:val="00895A70"/>
    <w:rsid w:val="00895D19"/>
    <w:rsid w:val="00896F12"/>
    <w:rsid w:val="008A2C7D"/>
    <w:rsid w:val="008A608B"/>
    <w:rsid w:val="008A71EB"/>
    <w:rsid w:val="008B15E2"/>
    <w:rsid w:val="008B4260"/>
    <w:rsid w:val="008B59DA"/>
    <w:rsid w:val="008B6524"/>
    <w:rsid w:val="008C0388"/>
    <w:rsid w:val="008C360C"/>
    <w:rsid w:val="008C3978"/>
    <w:rsid w:val="008C41DE"/>
    <w:rsid w:val="008C4B23"/>
    <w:rsid w:val="008C6519"/>
    <w:rsid w:val="008C6C2D"/>
    <w:rsid w:val="008C7E2F"/>
    <w:rsid w:val="008D7065"/>
    <w:rsid w:val="008E4E70"/>
    <w:rsid w:val="008F07A4"/>
    <w:rsid w:val="008F1628"/>
    <w:rsid w:val="008F2436"/>
    <w:rsid w:val="008F2EB1"/>
    <w:rsid w:val="008F3E9D"/>
    <w:rsid w:val="008F6316"/>
    <w:rsid w:val="008F6E2C"/>
    <w:rsid w:val="009015A0"/>
    <w:rsid w:val="0090179D"/>
    <w:rsid w:val="00901818"/>
    <w:rsid w:val="009039E7"/>
    <w:rsid w:val="00904160"/>
    <w:rsid w:val="00904825"/>
    <w:rsid w:val="00910284"/>
    <w:rsid w:val="0091191F"/>
    <w:rsid w:val="0091193A"/>
    <w:rsid w:val="009129B5"/>
    <w:rsid w:val="00912DAF"/>
    <w:rsid w:val="00915F40"/>
    <w:rsid w:val="00916901"/>
    <w:rsid w:val="00916FE3"/>
    <w:rsid w:val="0091709F"/>
    <w:rsid w:val="009207F5"/>
    <w:rsid w:val="009210B0"/>
    <w:rsid w:val="00921DD5"/>
    <w:rsid w:val="00924130"/>
    <w:rsid w:val="0092453F"/>
    <w:rsid w:val="00924DAA"/>
    <w:rsid w:val="00926C2B"/>
    <w:rsid w:val="00927358"/>
    <w:rsid w:val="00927420"/>
    <w:rsid w:val="009303D9"/>
    <w:rsid w:val="00930912"/>
    <w:rsid w:val="00932220"/>
    <w:rsid w:val="00933C64"/>
    <w:rsid w:val="00933DEE"/>
    <w:rsid w:val="009347A8"/>
    <w:rsid w:val="00934CCC"/>
    <w:rsid w:val="00935273"/>
    <w:rsid w:val="0093670D"/>
    <w:rsid w:val="009367E6"/>
    <w:rsid w:val="00944258"/>
    <w:rsid w:val="00944CED"/>
    <w:rsid w:val="00944FDF"/>
    <w:rsid w:val="00945BC2"/>
    <w:rsid w:val="00946472"/>
    <w:rsid w:val="00946A54"/>
    <w:rsid w:val="00946B02"/>
    <w:rsid w:val="00950747"/>
    <w:rsid w:val="00953AB7"/>
    <w:rsid w:val="00953BF7"/>
    <w:rsid w:val="00960E69"/>
    <w:rsid w:val="00961235"/>
    <w:rsid w:val="00961B8C"/>
    <w:rsid w:val="00967138"/>
    <w:rsid w:val="0096739E"/>
    <w:rsid w:val="00967652"/>
    <w:rsid w:val="00971F59"/>
    <w:rsid w:val="00972203"/>
    <w:rsid w:val="0097262F"/>
    <w:rsid w:val="009729C0"/>
    <w:rsid w:val="00976391"/>
    <w:rsid w:val="00976442"/>
    <w:rsid w:val="00980344"/>
    <w:rsid w:val="009821DD"/>
    <w:rsid w:val="00982EDD"/>
    <w:rsid w:val="00984642"/>
    <w:rsid w:val="00987568"/>
    <w:rsid w:val="0099060E"/>
    <w:rsid w:val="0099427A"/>
    <w:rsid w:val="00994306"/>
    <w:rsid w:val="00995B6D"/>
    <w:rsid w:val="00997596"/>
    <w:rsid w:val="009A35C6"/>
    <w:rsid w:val="009A6226"/>
    <w:rsid w:val="009A689A"/>
    <w:rsid w:val="009A6DA9"/>
    <w:rsid w:val="009B45B7"/>
    <w:rsid w:val="009B5925"/>
    <w:rsid w:val="009B75A8"/>
    <w:rsid w:val="009C0247"/>
    <w:rsid w:val="009C3FBA"/>
    <w:rsid w:val="009C420B"/>
    <w:rsid w:val="009C5A2C"/>
    <w:rsid w:val="009C5EA1"/>
    <w:rsid w:val="009D20E2"/>
    <w:rsid w:val="009D2BAD"/>
    <w:rsid w:val="009D2C47"/>
    <w:rsid w:val="009D34AD"/>
    <w:rsid w:val="009D3EB3"/>
    <w:rsid w:val="009D4241"/>
    <w:rsid w:val="009D4A35"/>
    <w:rsid w:val="009D549E"/>
    <w:rsid w:val="009D603A"/>
    <w:rsid w:val="009D62B4"/>
    <w:rsid w:val="009D7541"/>
    <w:rsid w:val="009E02BE"/>
    <w:rsid w:val="009E2028"/>
    <w:rsid w:val="009E4522"/>
    <w:rsid w:val="009E57E9"/>
    <w:rsid w:val="009E5E87"/>
    <w:rsid w:val="009F1AAC"/>
    <w:rsid w:val="009F1D79"/>
    <w:rsid w:val="009F27EE"/>
    <w:rsid w:val="009F2969"/>
    <w:rsid w:val="009F3E2D"/>
    <w:rsid w:val="009F4F8D"/>
    <w:rsid w:val="009F5E00"/>
    <w:rsid w:val="009F6AA7"/>
    <w:rsid w:val="009F7BBE"/>
    <w:rsid w:val="00A04911"/>
    <w:rsid w:val="00A05265"/>
    <w:rsid w:val="00A059B3"/>
    <w:rsid w:val="00A06B6E"/>
    <w:rsid w:val="00A0736E"/>
    <w:rsid w:val="00A07487"/>
    <w:rsid w:val="00A11728"/>
    <w:rsid w:val="00A11D06"/>
    <w:rsid w:val="00A11F73"/>
    <w:rsid w:val="00A12C68"/>
    <w:rsid w:val="00A140DF"/>
    <w:rsid w:val="00A153D8"/>
    <w:rsid w:val="00A16016"/>
    <w:rsid w:val="00A16176"/>
    <w:rsid w:val="00A1621F"/>
    <w:rsid w:val="00A1636D"/>
    <w:rsid w:val="00A2002C"/>
    <w:rsid w:val="00A20A84"/>
    <w:rsid w:val="00A21C4E"/>
    <w:rsid w:val="00A22415"/>
    <w:rsid w:val="00A22765"/>
    <w:rsid w:val="00A22E67"/>
    <w:rsid w:val="00A2353F"/>
    <w:rsid w:val="00A244AB"/>
    <w:rsid w:val="00A24871"/>
    <w:rsid w:val="00A30B26"/>
    <w:rsid w:val="00A32057"/>
    <w:rsid w:val="00A321EF"/>
    <w:rsid w:val="00A32358"/>
    <w:rsid w:val="00A3258E"/>
    <w:rsid w:val="00A3349A"/>
    <w:rsid w:val="00A341D5"/>
    <w:rsid w:val="00A34756"/>
    <w:rsid w:val="00A34D1D"/>
    <w:rsid w:val="00A3699F"/>
    <w:rsid w:val="00A40173"/>
    <w:rsid w:val="00A40766"/>
    <w:rsid w:val="00A407BB"/>
    <w:rsid w:val="00A40D4C"/>
    <w:rsid w:val="00A41617"/>
    <w:rsid w:val="00A4386D"/>
    <w:rsid w:val="00A4394F"/>
    <w:rsid w:val="00A43BBF"/>
    <w:rsid w:val="00A459B1"/>
    <w:rsid w:val="00A46EB8"/>
    <w:rsid w:val="00A474C0"/>
    <w:rsid w:val="00A475CF"/>
    <w:rsid w:val="00A47D7A"/>
    <w:rsid w:val="00A50ED7"/>
    <w:rsid w:val="00A52A17"/>
    <w:rsid w:val="00A52E19"/>
    <w:rsid w:val="00A5349C"/>
    <w:rsid w:val="00A53E65"/>
    <w:rsid w:val="00A5524A"/>
    <w:rsid w:val="00A619BF"/>
    <w:rsid w:val="00A65C78"/>
    <w:rsid w:val="00A6651E"/>
    <w:rsid w:val="00A66C49"/>
    <w:rsid w:val="00A67445"/>
    <w:rsid w:val="00A674B6"/>
    <w:rsid w:val="00A71B5C"/>
    <w:rsid w:val="00A73082"/>
    <w:rsid w:val="00A74960"/>
    <w:rsid w:val="00A74BAB"/>
    <w:rsid w:val="00A74DC7"/>
    <w:rsid w:val="00A75115"/>
    <w:rsid w:val="00A75BBE"/>
    <w:rsid w:val="00A761D4"/>
    <w:rsid w:val="00A80D35"/>
    <w:rsid w:val="00A81198"/>
    <w:rsid w:val="00A81617"/>
    <w:rsid w:val="00A817F9"/>
    <w:rsid w:val="00A836EB"/>
    <w:rsid w:val="00A87E25"/>
    <w:rsid w:val="00A90E6E"/>
    <w:rsid w:val="00A9263F"/>
    <w:rsid w:val="00A92CBD"/>
    <w:rsid w:val="00A94C49"/>
    <w:rsid w:val="00A9549E"/>
    <w:rsid w:val="00A95A97"/>
    <w:rsid w:val="00AA0CC0"/>
    <w:rsid w:val="00AA10C1"/>
    <w:rsid w:val="00AA3103"/>
    <w:rsid w:val="00AA3970"/>
    <w:rsid w:val="00AA6E7C"/>
    <w:rsid w:val="00AA788B"/>
    <w:rsid w:val="00AB003C"/>
    <w:rsid w:val="00AB0584"/>
    <w:rsid w:val="00AB20A8"/>
    <w:rsid w:val="00AB22A9"/>
    <w:rsid w:val="00AB281D"/>
    <w:rsid w:val="00AB390C"/>
    <w:rsid w:val="00AB39D3"/>
    <w:rsid w:val="00AB6659"/>
    <w:rsid w:val="00AC1270"/>
    <w:rsid w:val="00AC159D"/>
    <w:rsid w:val="00AC195C"/>
    <w:rsid w:val="00AC2077"/>
    <w:rsid w:val="00AC39E6"/>
    <w:rsid w:val="00AC49D4"/>
    <w:rsid w:val="00AC602D"/>
    <w:rsid w:val="00AD1D14"/>
    <w:rsid w:val="00AD3645"/>
    <w:rsid w:val="00AD67C6"/>
    <w:rsid w:val="00AE0D7B"/>
    <w:rsid w:val="00AE2734"/>
    <w:rsid w:val="00AE3409"/>
    <w:rsid w:val="00AE5C87"/>
    <w:rsid w:val="00AE63EB"/>
    <w:rsid w:val="00AE6CC5"/>
    <w:rsid w:val="00AF18E2"/>
    <w:rsid w:val="00AF33C6"/>
    <w:rsid w:val="00AF3B28"/>
    <w:rsid w:val="00AF4342"/>
    <w:rsid w:val="00AF5444"/>
    <w:rsid w:val="00AF60FD"/>
    <w:rsid w:val="00AF6E80"/>
    <w:rsid w:val="00B01209"/>
    <w:rsid w:val="00B01B25"/>
    <w:rsid w:val="00B034E5"/>
    <w:rsid w:val="00B0357D"/>
    <w:rsid w:val="00B036E6"/>
    <w:rsid w:val="00B06844"/>
    <w:rsid w:val="00B073E6"/>
    <w:rsid w:val="00B1105A"/>
    <w:rsid w:val="00B11A60"/>
    <w:rsid w:val="00B12BDB"/>
    <w:rsid w:val="00B14DAB"/>
    <w:rsid w:val="00B164C1"/>
    <w:rsid w:val="00B21093"/>
    <w:rsid w:val="00B22060"/>
    <w:rsid w:val="00B22613"/>
    <w:rsid w:val="00B23F36"/>
    <w:rsid w:val="00B24774"/>
    <w:rsid w:val="00B24810"/>
    <w:rsid w:val="00B253C1"/>
    <w:rsid w:val="00B2618A"/>
    <w:rsid w:val="00B2685D"/>
    <w:rsid w:val="00B30BFB"/>
    <w:rsid w:val="00B320BA"/>
    <w:rsid w:val="00B32500"/>
    <w:rsid w:val="00B354C1"/>
    <w:rsid w:val="00B359A0"/>
    <w:rsid w:val="00B35A24"/>
    <w:rsid w:val="00B35C62"/>
    <w:rsid w:val="00B37D5E"/>
    <w:rsid w:val="00B423A4"/>
    <w:rsid w:val="00B43DDF"/>
    <w:rsid w:val="00B44A76"/>
    <w:rsid w:val="00B45570"/>
    <w:rsid w:val="00B47401"/>
    <w:rsid w:val="00B47C08"/>
    <w:rsid w:val="00B47E16"/>
    <w:rsid w:val="00B51428"/>
    <w:rsid w:val="00B515F3"/>
    <w:rsid w:val="00B51959"/>
    <w:rsid w:val="00B5294E"/>
    <w:rsid w:val="00B53B14"/>
    <w:rsid w:val="00B5527E"/>
    <w:rsid w:val="00B556F5"/>
    <w:rsid w:val="00B60079"/>
    <w:rsid w:val="00B61ECE"/>
    <w:rsid w:val="00B62BF4"/>
    <w:rsid w:val="00B6499A"/>
    <w:rsid w:val="00B669FF"/>
    <w:rsid w:val="00B6777F"/>
    <w:rsid w:val="00B67B0B"/>
    <w:rsid w:val="00B7384A"/>
    <w:rsid w:val="00B75162"/>
    <w:rsid w:val="00B768D1"/>
    <w:rsid w:val="00B772E8"/>
    <w:rsid w:val="00B801A2"/>
    <w:rsid w:val="00B81BBB"/>
    <w:rsid w:val="00B8270D"/>
    <w:rsid w:val="00B838B5"/>
    <w:rsid w:val="00B85423"/>
    <w:rsid w:val="00B86A25"/>
    <w:rsid w:val="00B86D45"/>
    <w:rsid w:val="00B87938"/>
    <w:rsid w:val="00B916ED"/>
    <w:rsid w:val="00B9188F"/>
    <w:rsid w:val="00B9280C"/>
    <w:rsid w:val="00B93903"/>
    <w:rsid w:val="00B94086"/>
    <w:rsid w:val="00B944F2"/>
    <w:rsid w:val="00B946CA"/>
    <w:rsid w:val="00B955BF"/>
    <w:rsid w:val="00B9594C"/>
    <w:rsid w:val="00B96078"/>
    <w:rsid w:val="00B972A3"/>
    <w:rsid w:val="00BA1025"/>
    <w:rsid w:val="00BA4331"/>
    <w:rsid w:val="00BA4956"/>
    <w:rsid w:val="00BA6B92"/>
    <w:rsid w:val="00BB31A1"/>
    <w:rsid w:val="00BB33FF"/>
    <w:rsid w:val="00BB513F"/>
    <w:rsid w:val="00BB6987"/>
    <w:rsid w:val="00BC06AB"/>
    <w:rsid w:val="00BC3420"/>
    <w:rsid w:val="00BC359A"/>
    <w:rsid w:val="00BC47E6"/>
    <w:rsid w:val="00BC47FE"/>
    <w:rsid w:val="00BC495E"/>
    <w:rsid w:val="00BC5677"/>
    <w:rsid w:val="00BD4BDC"/>
    <w:rsid w:val="00BD670B"/>
    <w:rsid w:val="00BE2955"/>
    <w:rsid w:val="00BE7D3C"/>
    <w:rsid w:val="00BF2F7A"/>
    <w:rsid w:val="00BF3359"/>
    <w:rsid w:val="00BF5FF6"/>
    <w:rsid w:val="00C006D7"/>
    <w:rsid w:val="00C014FD"/>
    <w:rsid w:val="00C0207F"/>
    <w:rsid w:val="00C02452"/>
    <w:rsid w:val="00C03BA6"/>
    <w:rsid w:val="00C073E4"/>
    <w:rsid w:val="00C076E6"/>
    <w:rsid w:val="00C102B4"/>
    <w:rsid w:val="00C106E0"/>
    <w:rsid w:val="00C11699"/>
    <w:rsid w:val="00C11710"/>
    <w:rsid w:val="00C12A17"/>
    <w:rsid w:val="00C1558C"/>
    <w:rsid w:val="00C16117"/>
    <w:rsid w:val="00C168A9"/>
    <w:rsid w:val="00C168F1"/>
    <w:rsid w:val="00C16BFE"/>
    <w:rsid w:val="00C22D97"/>
    <w:rsid w:val="00C23537"/>
    <w:rsid w:val="00C238DF"/>
    <w:rsid w:val="00C2728C"/>
    <w:rsid w:val="00C3075A"/>
    <w:rsid w:val="00C31A04"/>
    <w:rsid w:val="00C329EC"/>
    <w:rsid w:val="00C33413"/>
    <w:rsid w:val="00C33A86"/>
    <w:rsid w:val="00C34678"/>
    <w:rsid w:val="00C3685D"/>
    <w:rsid w:val="00C401FA"/>
    <w:rsid w:val="00C43D7F"/>
    <w:rsid w:val="00C45A29"/>
    <w:rsid w:val="00C46701"/>
    <w:rsid w:val="00C512BE"/>
    <w:rsid w:val="00C51D3D"/>
    <w:rsid w:val="00C51D6E"/>
    <w:rsid w:val="00C529F5"/>
    <w:rsid w:val="00C53F25"/>
    <w:rsid w:val="00C54315"/>
    <w:rsid w:val="00C54D31"/>
    <w:rsid w:val="00C570F1"/>
    <w:rsid w:val="00C60DC6"/>
    <w:rsid w:val="00C60F59"/>
    <w:rsid w:val="00C62D21"/>
    <w:rsid w:val="00C707C5"/>
    <w:rsid w:val="00C71A23"/>
    <w:rsid w:val="00C731E0"/>
    <w:rsid w:val="00C73AE2"/>
    <w:rsid w:val="00C73E48"/>
    <w:rsid w:val="00C76094"/>
    <w:rsid w:val="00C77D3D"/>
    <w:rsid w:val="00C80EF9"/>
    <w:rsid w:val="00C820C5"/>
    <w:rsid w:val="00C84345"/>
    <w:rsid w:val="00C913DC"/>
    <w:rsid w:val="00C91622"/>
    <w:rsid w:val="00C919A4"/>
    <w:rsid w:val="00C94E21"/>
    <w:rsid w:val="00C9566E"/>
    <w:rsid w:val="00C959A9"/>
    <w:rsid w:val="00C976DB"/>
    <w:rsid w:val="00C9791B"/>
    <w:rsid w:val="00CA1329"/>
    <w:rsid w:val="00CA1EDD"/>
    <w:rsid w:val="00CA27D7"/>
    <w:rsid w:val="00CA4392"/>
    <w:rsid w:val="00CA7528"/>
    <w:rsid w:val="00CA7AC2"/>
    <w:rsid w:val="00CB4494"/>
    <w:rsid w:val="00CB4A36"/>
    <w:rsid w:val="00CB6CF0"/>
    <w:rsid w:val="00CB6FB2"/>
    <w:rsid w:val="00CC0BE4"/>
    <w:rsid w:val="00CC12FC"/>
    <w:rsid w:val="00CC1701"/>
    <w:rsid w:val="00CC2297"/>
    <w:rsid w:val="00CC38DF"/>
    <w:rsid w:val="00CC393F"/>
    <w:rsid w:val="00CC5F8C"/>
    <w:rsid w:val="00CC7887"/>
    <w:rsid w:val="00CC7ECE"/>
    <w:rsid w:val="00CC7F8F"/>
    <w:rsid w:val="00CD0822"/>
    <w:rsid w:val="00CD0C89"/>
    <w:rsid w:val="00CD21CC"/>
    <w:rsid w:val="00CD2FEB"/>
    <w:rsid w:val="00CD390E"/>
    <w:rsid w:val="00CD5CE4"/>
    <w:rsid w:val="00CD6B17"/>
    <w:rsid w:val="00CDB3A6"/>
    <w:rsid w:val="00CE0C79"/>
    <w:rsid w:val="00CE2BCF"/>
    <w:rsid w:val="00CE3BEA"/>
    <w:rsid w:val="00CE43F4"/>
    <w:rsid w:val="00CE4D67"/>
    <w:rsid w:val="00CE5758"/>
    <w:rsid w:val="00CE6A8C"/>
    <w:rsid w:val="00CE6BB6"/>
    <w:rsid w:val="00CE7109"/>
    <w:rsid w:val="00CE71F2"/>
    <w:rsid w:val="00CE742A"/>
    <w:rsid w:val="00CF02FC"/>
    <w:rsid w:val="00CF088F"/>
    <w:rsid w:val="00CF1F40"/>
    <w:rsid w:val="00CF488D"/>
    <w:rsid w:val="00CF6BF8"/>
    <w:rsid w:val="00D0178E"/>
    <w:rsid w:val="00D017BD"/>
    <w:rsid w:val="00D01BE8"/>
    <w:rsid w:val="00D036E8"/>
    <w:rsid w:val="00D06E42"/>
    <w:rsid w:val="00D11B7F"/>
    <w:rsid w:val="00D128F6"/>
    <w:rsid w:val="00D12D84"/>
    <w:rsid w:val="00D12DDE"/>
    <w:rsid w:val="00D1334C"/>
    <w:rsid w:val="00D15257"/>
    <w:rsid w:val="00D15F6E"/>
    <w:rsid w:val="00D164CF"/>
    <w:rsid w:val="00D1650A"/>
    <w:rsid w:val="00D2176E"/>
    <w:rsid w:val="00D22754"/>
    <w:rsid w:val="00D22D33"/>
    <w:rsid w:val="00D239D5"/>
    <w:rsid w:val="00D243E5"/>
    <w:rsid w:val="00D2485B"/>
    <w:rsid w:val="00D24ABB"/>
    <w:rsid w:val="00D2740A"/>
    <w:rsid w:val="00D3054B"/>
    <w:rsid w:val="00D35EA4"/>
    <w:rsid w:val="00D409B6"/>
    <w:rsid w:val="00D41FBD"/>
    <w:rsid w:val="00D42263"/>
    <w:rsid w:val="00D42842"/>
    <w:rsid w:val="00D4378A"/>
    <w:rsid w:val="00D43896"/>
    <w:rsid w:val="00D47399"/>
    <w:rsid w:val="00D51413"/>
    <w:rsid w:val="00D51515"/>
    <w:rsid w:val="00D53893"/>
    <w:rsid w:val="00D549A3"/>
    <w:rsid w:val="00D55A9E"/>
    <w:rsid w:val="00D567E0"/>
    <w:rsid w:val="00D57098"/>
    <w:rsid w:val="00D60D04"/>
    <w:rsid w:val="00D60EC7"/>
    <w:rsid w:val="00D62D3B"/>
    <w:rsid w:val="00D632BE"/>
    <w:rsid w:val="00D6538E"/>
    <w:rsid w:val="00D665A0"/>
    <w:rsid w:val="00D66D59"/>
    <w:rsid w:val="00D67A38"/>
    <w:rsid w:val="00D67B5D"/>
    <w:rsid w:val="00D67BEF"/>
    <w:rsid w:val="00D710B0"/>
    <w:rsid w:val="00D71ED6"/>
    <w:rsid w:val="00D726D4"/>
    <w:rsid w:val="00D72D06"/>
    <w:rsid w:val="00D730E3"/>
    <w:rsid w:val="00D7522C"/>
    <w:rsid w:val="00D7536F"/>
    <w:rsid w:val="00D76668"/>
    <w:rsid w:val="00D76950"/>
    <w:rsid w:val="00D76C79"/>
    <w:rsid w:val="00D8011C"/>
    <w:rsid w:val="00D8091B"/>
    <w:rsid w:val="00D8234B"/>
    <w:rsid w:val="00D8649A"/>
    <w:rsid w:val="00D86CFC"/>
    <w:rsid w:val="00D90233"/>
    <w:rsid w:val="00D90E6F"/>
    <w:rsid w:val="00DA06EF"/>
    <w:rsid w:val="00DA132E"/>
    <w:rsid w:val="00DA141D"/>
    <w:rsid w:val="00DA1968"/>
    <w:rsid w:val="00DA33D4"/>
    <w:rsid w:val="00DB0D91"/>
    <w:rsid w:val="00DB119E"/>
    <w:rsid w:val="00DB1D9C"/>
    <w:rsid w:val="00DB286B"/>
    <w:rsid w:val="00DB2B14"/>
    <w:rsid w:val="00DB2E47"/>
    <w:rsid w:val="00DB3832"/>
    <w:rsid w:val="00DB3A6A"/>
    <w:rsid w:val="00DB4F1B"/>
    <w:rsid w:val="00DB5059"/>
    <w:rsid w:val="00DB5AD4"/>
    <w:rsid w:val="00DB75E2"/>
    <w:rsid w:val="00DC1003"/>
    <w:rsid w:val="00DC1DBC"/>
    <w:rsid w:val="00DC36AE"/>
    <w:rsid w:val="00DC6954"/>
    <w:rsid w:val="00DC7EAB"/>
    <w:rsid w:val="00DD0474"/>
    <w:rsid w:val="00DD1492"/>
    <w:rsid w:val="00DD2FE5"/>
    <w:rsid w:val="00DD305B"/>
    <w:rsid w:val="00DD3682"/>
    <w:rsid w:val="00DD4418"/>
    <w:rsid w:val="00DD7C19"/>
    <w:rsid w:val="00DE0A8C"/>
    <w:rsid w:val="00DE46DF"/>
    <w:rsid w:val="00DE5118"/>
    <w:rsid w:val="00DE68A2"/>
    <w:rsid w:val="00DE6A55"/>
    <w:rsid w:val="00DE72C7"/>
    <w:rsid w:val="00DF2FBC"/>
    <w:rsid w:val="00DF4210"/>
    <w:rsid w:val="00DF485E"/>
    <w:rsid w:val="00E0120C"/>
    <w:rsid w:val="00E03FCC"/>
    <w:rsid w:val="00E0400E"/>
    <w:rsid w:val="00E05F33"/>
    <w:rsid w:val="00E07383"/>
    <w:rsid w:val="00E0741A"/>
    <w:rsid w:val="00E07BD2"/>
    <w:rsid w:val="00E119AD"/>
    <w:rsid w:val="00E123EC"/>
    <w:rsid w:val="00E12FC8"/>
    <w:rsid w:val="00E13470"/>
    <w:rsid w:val="00E1470E"/>
    <w:rsid w:val="00E14D1F"/>
    <w:rsid w:val="00E165BC"/>
    <w:rsid w:val="00E20EF3"/>
    <w:rsid w:val="00E21C03"/>
    <w:rsid w:val="00E2284F"/>
    <w:rsid w:val="00E233BB"/>
    <w:rsid w:val="00E24CCA"/>
    <w:rsid w:val="00E33949"/>
    <w:rsid w:val="00E34A53"/>
    <w:rsid w:val="00E35A6A"/>
    <w:rsid w:val="00E40B6F"/>
    <w:rsid w:val="00E42385"/>
    <w:rsid w:val="00E43A82"/>
    <w:rsid w:val="00E44453"/>
    <w:rsid w:val="00E44C2B"/>
    <w:rsid w:val="00E44D23"/>
    <w:rsid w:val="00E44F19"/>
    <w:rsid w:val="00E45498"/>
    <w:rsid w:val="00E454AB"/>
    <w:rsid w:val="00E457CA"/>
    <w:rsid w:val="00E47073"/>
    <w:rsid w:val="00E521A6"/>
    <w:rsid w:val="00E52C09"/>
    <w:rsid w:val="00E54637"/>
    <w:rsid w:val="00E56408"/>
    <w:rsid w:val="00E564CB"/>
    <w:rsid w:val="00E61E12"/>
    <w:rsid w:val="00E629E6"/>
    <w:rsid w:val="00E62F8A"/>
    <w:rsid w:val="00E63C21"/>
    <w:rsid w:val="00E63E64"/>
    <w:rsid w:val="00E6459A"/>
    <w:rsid w:val="00E65437"/>
    <w:rsid w:val="00E715CB"/>
    <w:rsid w:val="00E71AF1"/>
    <w:rsid w:val="00E72044"/>
    <w:rsid w:val="00E73E50"/>
    <w:rsid w:val="00E7477A"/>
    <w:rsid w:val="00E74861"/>
    <w:rsid w:val="00E7596C"/>
    <w:rsid w:val="00E80A13"/>
    <w:rsid w:val="00E81B12"/>
    <w:rsid w:val="00E84A20"/>
    <w:rsid w:val="00E84BB5"/>
    <w:rsid w:val="00E85194"/>
    <w:rsid w:val="00E863F6"/>
    <w:rsid w:val="00E878F2"/>
    <w:rsid w:val="00E87B79"/>
    <w:rsid w:val="00E87DCF"/>
    <w:rsid w:val="00E90763"/>
    <w:rsid w:val="00E9186C"/>
    <w:rsid w:val="00E921D0"/>
    <w:rsid w:val="00E971B6"/>
    <w:rsid w:val="00EA03E7"/>
    <w:rsid w:val="00EA0882"/>
    <w:rsid w:val="00EA0983"/>
    <w:rsid w:val="00EA234C"/>
    <w:rsid w:val="00EA2561"/>
    <w:rsid w:val="00EA27F5"/>
    <w:rsid w:val="00EA2AB9"/>
    <w:rsid w:val="00EA30F4"/>
    <w:rsid w:val="00EA38C5"/>
    <w:rsid w:val="00EA6D12"/>
    <w:rsid w:val="00EB0F67"/>
    <w:rsid w:val="00EB1FA5"/>
    <w:rsid w:val="00EB4395"/>
    <w:rsid w:val="00EB49CE"/>
    <w:rsid w:val="00EB7975"/>
    <w:rsid w:val="00EC00A1"/>
    <w:rsid w:val="00EC145B"/>
    <w:rsid w:val="00EC4DB1"/>
    <w:rsid w:val="00EC55A8"/>
    <w:rsid w:val="00ED0149"/>
    <w:rsid w:val="00ED44B3"/>
    <w:rsid w:val="00ED44B8"/>
    <w:rsid w:val="00ED457E"/>
    <w:rsid w:val="00ED4A42"/>
    <w:rsid w:val="00ED5AA6"/>
    <w:rsid w:val="00ED6F2A"/>
    <w:rsid w:val="00EE196E"/>
    <w:rsid w:val="00EE2446"/>
    <w:rsid w:val="00EE376B"/>
    <w:rsid w:val="00EE4749"/>
    <w:rsid w:val="00EE548C"/>
    <w:rsid w:val="00EF1A42"/>
    <w:rsid w:val="00EF218F"/>
    <w:rsid w:val="00EF21CD"/>
    <w:rsid w:val="00EF3C0B"/>
    <w:rsid w:val="00EF3FF9"/>
    <w:rsid w:val="00EF41B2"/>
    <w:rsid w:val="00EF5B34"/>
    <w:rsid w:val="00EF658A"/>
    <w:rsid w:val="00EF692E"/>
    <w:rsid w:val="00EF6C03"/>
    <w:rsid w:val="00EF6C1D"/>
    <w:rsid w:val="00EF7DE3"/>
    <w:rsid w:val="00F004A6"/>
    <w:rsid w:val="00F01172"/>
    <w:rsid w:val="00F02A47"/>
    <w:rsid w:val="00F03103"/>
    <w:rsid w:val="00F032F6"/>
    <w:rsid w:val="00F05E89"/>
    <w:rsid w:val="00F0688F"/>
    <w:rsid w:val="00F07C87"/>
    <w:rsid w:val="00F07D36"/>
    <w:rsid w:val="00F1048D"/>
    <w:rsid w:val="00F1056E"/>
    <w:rsid w:val="00F10B99"/>
    <w:rsid w:val="00F119D0"/>
    <w:rsid w:val="00F14E91"/>
    <w:rsid w:val="00F153B7"/>
    <w:rsid w:val="00F170B7"/>
    <w:rsid w:val="00F20C9F"/>
    <w:rsid w:val="00F20F1A"/>
    <w:rsid w:val="00F222E1"/>
    <w:rsid w:val="00F22DE9"/>
    <w:rsid w:val="00F265F7"/>
    <w:rsid w:val="00F271DE"/>
    <w:rsid w:val="00F30040"/>
    <w:rsid w:val="00F308AB"/>
    <w:rsid w:val="00F30ACE"/>
    <w:rsid w:val="00F31AEB"/>
    <w:rsid w:val="00F32A68"/>
    <w:rsid w:val="00F347C8"/>
    <w:rsid w:val="00F34F8B"/>
    <w:rsid w:val="00F352EE"/>
    <w:rsid w:val="00F35410"/>
    <w:rsid w:val="00F408DB"/>
    <w:rsid w:val="00F460FA"/>
    <w:rsid w:val="00F479D5"/>
    <w:rsid w:val="00F47C4B"/>
    <w:rsid w:val="00F507F0"/>
    <w:rsid w:val="00F50AB5"/>
    <w:rsid w:val="00F5212E"/>
    <w:rsid w:val="00F52D4A"/>
    <w:rsid w:val="00F53142"/>
    <w:rsid w:val="00F53E6D"/>
    <w:rsid w:val="00F5629D"/>
    <w:rsid w:val="00F56BE3"/>
    <w:rsid w:val="00F572E0"/>
    <w:rsid w:val="00F627DA"/>
    <w:rsid w:val="00F6297D"/>
    <w:rsid w:val="00F654FB"/>
    <w:rsid w:val="00F7288F"/>
    <w:rsid w:val="00F72BFE"/>
    <w:rsid w:val="00F73269"/>
    <w:rsid w:val="00F7702E"/>
    <w:rsid w:val="00F772C1"/>
    <w:rsid w:val="00F80776"/>
    <w:rsid w:val="00F80904"/>
    <w:rsid w:val="00F81D45"/>
    <w:rsid w:val="00F8265B"/>
    <w:rsid w:val="00F82E89"/>
    <w:rsid w:val="00F8350D"/>
    <w:rsid w:val="00F839C9"/>
    <w:rsid w:val="00F847A6"/>
    <w:rsid w:val="00F9023C"/>
    <w:rsid w:val="00F9117E"/>
    <w:rsid w:val="00F91481"/>
    <w:rsid w:val="00F9189F"/>
    <w:rsid w:val="00F92273"/>
    <w:rsid w:val="00F9340F"/>
    <w:rsid w:val="00F94369"/>
    <w:rsid w:val="00F9441B"/>
    <w:rsid w:val="00F9476F"/>
    <w:rsid w:val="00F955E4"/>
    <w:rsid w:val="00F95B8F"/>
    <w:rsid w:val="00F96149"/>
    <w:rsid w:val="00F97C9F"/>
    <w:rsid w:val="00FA12F7"/>
    <w:rsid w:val="00FA1E85"/>
    <w:rsid w:val="00FA23C8"/>
    <w:rsid w:val="00FA3D82"/>
    <w:rsid w:val="00FA4C32"/>
    <w:rsid w:val="00FA555D"/>
    <w:rsid w:val="00FA5BB0"/>
    <w:rsid w:val="00FB1201"/>
    <w:rsid w:val="00FB270D"/>
    <w:rsid w:val="00FB2B5F"/>
    <w:rsid w:val="00FB3936"/>
    <w:rsid w:val="00FB430B"/>
    <w:rsid w:val="00FB626A"/>
    <w:rsid w:val="00FB707A"/>
    <w:rsid w:val="00FC0BE0"/>
    <w:rsid w:val="00FC2795"/>
    <w:rsid w:val="00FC3865"/>
    <w:rsid w:val="00FD082B"/>
    <w:rsid w:val="00FD3373"/>
    <w:rsid w:val="00FD3C6C"/>
    <w:rsid w:val="00FD557C"/>
    <w:rsid w:val="00FD562A"/>
    <w:rsid w:val="00FD6E7F"/>
    <w:rsid w:val="00FD7FCC"/>
    <w:rsid w:val="00FE09DE"/>
    <w:rsid w:val="00FE0A3E"/>
    <w:rsid w:val="00FE1DD5"/>
    <w:rsid w:val="00FE25AC"/>
    <w:rsid w:val="00FE54EA"/>
    <w:rsid w:val="00FE61B9"/>
    <w:rsid w:val="00FE6A47"/>
    <w:rsid w:val="00FE7114"/>
    <w:rsid w:val="00FF131E"/>
    <w:rsid w:val="00FF220E"/>
    <w:rsid w:val="00FF2C1E"/>
    <w:rsid w:val="00FF3704"/>
    <w:rsid w:val="00FF52E6"/>
    <w:rsid w:val="00FF55D1"/>
    <w:rsid w:val="01412902"/>
    <w:rsid w:val="015C7047"/>
    <w:rsid w:val="01A5ED37"/>
    <w:rsid w:val="0213BA04"/>
    <w:rsid w:val="0217AC5C"/>
    <w:rsid w:val="02375C37"/>
    <w:rsid w:val="024EEB6A"/>
    <w:rsid w:val="026DE88A"/>
    <w:rsid w:val="027E62D4"/>
    <w:rsid w:val="028268BB"/>
    <w:rsid w:val="0292D09E"/>
    <w:rsid w:val="031C1A49"/>
    <w:rsid w:val="03811481"/>
    <w:rsid w:val="03829312"/>
    <w:rsid w:val="03BC4223"/>
    <w:rsid w:val="041CE5A2"/>
    <w:rsid w:val="042FD5D1"/>
    <w:rsid w:val="0434B41C"/>
    <w:rsid w:val="049C7963"/>
    <w:rsid w:val="04DDC4E2"/>
    <w:rsid w:val="04E0E81B"/>
    <w:rsid w:val="0528287F"/>
    <w:rsid w:val="05617FDB"/>
    <w:rsid w:val="05BC44C7"/>
    <w:rsid w:val="063E26B1"/>
    <w:rsid w:val="066FA332"/>
    <w:rsid w:val="06A3F842"/>
    <w:rsid w:val="06BDDD7B"/>
    <w:rsid w:val="06CB0CAC"/>
    <w:rsid w:val="07262908"/>
    <w:rsid w:val="074F89BB"/>
    <w:rsid w:val="0805BEB3"/>
    <w:rsid w:val="0808F4FA"/>
    <w:rsid w:val="082D6812"/>
    <w:rsid w:val="08575E6C"/>
    <w:rsid w:val="085DE0F8"/>
    <w:rsid w:val="0867EF51"/>
    <w:rsid w:val="08981CD2"/>
    <w:rsid w:val="08AD1391"/>
    <w:rsid w:val="08D1DA76"/>
    <w:rsid w:val="09237014"/>
    <w:rsid w:val="0984974E"/>
    <w:rsid w:val="09CCB6B5"/>
    <w:rsid w:val="0A254AE3"/>
    <w:rsid w:val="0A46CEDA"/>
    <w:rsid w:val="0A713783"/>
    <w:rsid w:val="0AA4F115"/>
    <w:rsid w:val="0AED3935"/>
    <w:rsid w:val="0B144CE6"/>
    <w:rsid w:val="0B4DB1CF"/>
    <w:rsid w:val="0B4EEDC5"/>
    <w:rsid w:val="0C5788DF"/>
    <w:rsid w:val="0C6C6D1F"/>
    <w:rsid w:val="0C85180A"/>
    <w:rsid w:val="0C9D2604"/>
    <w:rsid w:val="0CE5D54C"/>
    <w:rsid w:val="0CF67081"/>
    <w:rsid w:val="0D25EBF1"/>
    <w:rsid w:val="0D2D668A"/>
    <w:rsid w:val="0DF91F8E"/>
    <w:rsid w:val="0E11E055"/>
    <w:rsid w:val="0E2A7C86"/>
    <w:rsid w:val="0E8E7240"/>
    <w:rsid w:val="0E90BC3F"/>
    <w:rsid w:val="0EC73FDB"/>
    <w:rsid w:val="0EDED084"/>
    <w:rsid w:val="0EF3D2C1"/>
    <w:rsid w:val="0F03BCA0"/>
    <w:rsid w:val="0F1EE9BF"/>
    <w:rsid w:val="0F4C9448"/>
    <w:rsid w:val="0FAA90B8"/>
    <w:rsid w:val="0FB1523F"/>
    <w:rsid w:val="0FFF854E"/>
    <w:rsid w:val="1032766A"/>
    <w:rsid w:val="109071D5"/>
    <w:rsid w:val="10F6D819"/>
    <w:rsid w:val="115951B8"/>
    <w:rsid w:val="11C0DFC6"/>
    <w:rsid w:val="11DEC2DD"/>
    <w:rsid w:val="11F25430"/>
    <w:rsid w:val="1296AAE2"/>
    <w:rsid w:val="133E9896"/>
    <w:rsid w:val="1366081D"/>
    <w:rsid w:val="1366B8D4"/>
    <w:rsid w:val="136E69DE"/>
    <w:rsid w:val="13E280DB"/>
    <w:rsid w:val="14A3B8A0"/>
    <w:rsid w:val="150441A0"/>
    <w:rsid w:val="156B420A"/>
    <w:rsid w:val="15931D1E"/>
    <w:rsid w:val="15CFD1A1"/>
    <w:rsid w:val="162DE0F7"/>
    <w:rsid w:val="164F9FAC"/>
    <w:rsid w:val="171ADE1B"/>
    <w:rsid w:val="1764BCE1"/>
    <w:rsid w:val="1793C89D"/>
    <w:rsid w:val="17D69EFA"/>
    <w:rsid w:val="17FB3F34"/>
    <w:rsid w:val="18579324"/>
    <w:rsid w:val="185C68A1"/>
    <w:rsid w:val="18F88138"/>
    <w:rsid w:val="195C3B3C"/>
    <w:rsid w:val="199CB8D5"/>
    <w:rsid w:val="19F6D7CE"/>
    <w:rsid w:val="1A15F1F6"/>
    <w:rsid w:val="1A1E2130"/>
    <w:rsid w:val="1A1E4E36"/>
    <w:rsid w:val="1A6358A5"/>
    <w:rsid w:val="1A85F6E7"/>
    <w:rsid w:val="1AE0A599"/>
    <w:rsid w:val="1AF5A6B4"/>
    <w:rsid w:val="1B23A1EE"/>
    <w:rsid w:val="1B56B852"/>
    <w:rsid w:val="1B56CA23"/>
    <w:rsid w:val="1B707EA8"/>
    <w:rsid w:val="1BB27EAD"/>
    <w:rsid w:val="1C0160EF"/>
    <w:rsid w:val="1C341229"/>
    <w:rsid w:val="1C4FFE24"/>
    <w:rsid w:val="1C667794"/>
    <w:rsid w:val="1CB3B59F"/>
    <w:rsid w:val="1CE4CFC0"/>
    <w:rsid w:val="1CEF1D2E"/>
    <w:rsid w:val="1D00A799"/>
    <w:rsid w:val="1D3BD853"/>
    <w:rsid w:val="1D41B3A5"/>
    <w:rsid w:val="1DA4DE23"/>
    <w:rsid w:val="1DDE517C"/>
    <w:rsid w:val="1DFED12C"/>
    <w:rsid w:val="1E2FC3D3"/>
    <w:rsid w:val="1E658755"/>
    <w:rsid w:val="1E8C5D91"/>
    <w:rsid w:val="1EA8CE48"/>
    <w:rsid w:val="1EAA49C9"/>
    <w:rsid w:val="1EB89EB9"/>
    <w:rsid w:val="1F2105A7"/>
    <w:rsid w:val="1F38664D"/>
    <w:rsid w:val="1FD0905B"/>
    <w:rsid w:val="1FE90ABA"/>
    <w:rsid w:val="20052BE2"/>
    <w:rsid w:val="20378092"/>
    <w:rsid w:val="203D5359"/>
    <w:rsid w:val="208C3CA2"/>
    <w:rsid w:val="21085062"/>
    <w:rsid w:val="2113E2E7"/>
    <w:rsid w:val="21855DEC"/>
    <w:rsid w:val="21C78DD9"/>
    <w:rsid w:val="21F10DC5"/>
    <w:rsid w:val="21F35E99"/>
    <w:rsid w:val="21F454A0"/>
    <w:rsid w:val="2228EC7D"/>
    <w:rsid w:val="224EF976"/>
    <w:rsid w:val="2263E83C"/>
    <w:rsid w:val="228A6D77"/>
    <w:rsid w:val="22B8CFA9"/>
    <w:rsid w:val="22E0429D"/>
    <w:rsid w:val="22EDB137"/>
    <w:rsid w:val="22F710E1"/>
    <w:rsid w:val="2315B998"/>
    <w:rsid w:val="237B7DDB"/>
    <w:rsid w:val="238DF7AD"/>
    <w:rsid w:val="23961534"/>
    <w:rsid w:val="23B1F1F7"/>
    <w:rsid w:val="23B9A86E"/>
    <w:rsid w:val="24C2CBFD"/>
    <w:rsid w:val="2524A6EE"/>
    <w:rsid w:val="256971B1"/>
    <w:rsid w:val="25937075"/>
    <w:rsid w:val="25A2E386"/>
    <w:rsid w:val="25B54276"/>
    <w:rsid w:val="25CA9935"/>
    <w:rsid w:val="25D09B09"/>
    <w:rsid w:val="25FCA99D"/>
    <w:rsid w:val="26125F81"/>
    <w:rsid w:val="261E6B99"/>
    <w:rsid w:val="26410786"/>
    <w:rsid w:val="26546132"/>
    <w:rsid w:val="265BC96D"/>
    <w:rsid w:val="26CD9C41"/>
    <w:rsid w:val="26D049C2"/>
    <w:rsid w:val="26E20132"/>
    <w:rsid w:val="273CF413"/>
    <w:rsid w:val="274A83DC"/>
    <w:rsid w:val="277F906D"/>
    <w:rsid w:val="2783C27E"/>
    <w:rsid w:val="27C04115"/>
    <w:rsid w:val="27DE757A"/>
    <w:rsid w:val="27F110A4"/>
    <w:rsid w:val="27FD13C4"/>
    <w:rsid w:val="283B3B3D"/>
    <w:rsid w:val="28B93F0F"/>
    <w:rsid w:val="29093042"/>
    <w:rsid w:val="2914B7D3"/>
    <w:rsid w:val="293B3C67"/>
    <w:rsid w:val="293FC0AE"/>
    <w:rsid w:val="299FF798"/>
    <w:rsid w:val="29F82925"/>
    <w:rsid w:val="2A62E9B8"/>
    <w:rsid w:val="2A9C7E53"/>
    <w:rsid w:val="2AA085D0"/>
    <w:rsid w:val="2AA6F009"/>
    <w:rsid w:val="2AC01151"/>
    <w:rsid w:val="2ACBED7B"/>
    <w:rsid w:val="2AFDA0D0"/>
    <w:rsid w:val="2B101008"/>
    <w:rsid w:val="2B2886A7"/>
    <w:rsid w:val="2B390023"/>
    <w:rsid w:val="2B9D9815"/>
    <w:rsid w:val="2C354BA1"/>
    <w:rsid w:val="2C43FF37"/>
    <w:rsid w:val="2C49F342"/>
    <w:rsid w:val="2C9AC22C"/>
    <w:rsid w:val="2CD14EB7"/>
    <w:rsid w:val="2CDCBEEA"/>
    <w:rsid w:val="2D1014C0"/>
    <w:rsid w:val="2DBF60F7"/>
    <w:rsid w:val="2DDD7DCA"/>
    <w:rsid w:val="2E28516B"/>
    <w:rsid w:val="2ECD3EF1"/>
    <w:rsid w:val="2F48133C"/>
    <w:rsid w:val="2F8CD93E"/>
    <w:rsid w:val="2FCF9B90"/>
    <w:rsid w:val="30217ADA"/>
    <w:rsid w:val="302C9341"/>
    <w:rsid w:val="304B16DF"/>
    <w:rsid w:val="30897A44"/>
    <w:rsid w:val="30A3D7F2"/>
    <w:rsid w:val="30B46DA0"/>
    <w:rsid w:val="3116CE38"/>
    <w:rsid w:val="31B731C9"/>
    <w:rsid w:val="32483F15"/>
    <w:rsid w:val="32535378"/>
    <w:rsid w:val="32C08287"/>
    <w:rsid w:val="32D043D0"/>
    <w:rsid w:val="3337D0FE"/>
    <w:rsid w:val="339C18AD"/>
    <w:rsid w:val="33A16AC9"/>
    <w:rsid w:val="33C4D664"/>
    <w:rsid w:val="345D4DC7"/>
    <w:rsid w:val="3474658C"/>
    <w:rsid w:val="3485A00D"/>
    <w:rsid w:val="3490E809"/>
    <w:rsid w:val="349622FF"/>
    <w:rsid w:val="34C3B542"/>
    <w:rsid w:val="3536A6C9"/>
    <w:rsid w:val="3549E8F1"/>
    <w:rsid w:val="3557215C"/>
    <w:rsid w:val="3557FA3F"/>
    <w:rsid w:val="3567ED21"/>
    <w:rsid w:val="366A5113"/>
    <w:rsid w:val="367615BD"/>
    <w:rsid w:val="36A99EEC"/>
    <w:rsid w:val="370506E7"/>
    <w:rsid w:val="374BFD55"/>
    <w:rsid w:val="3771EB63"/>
    <w:rsid w:val="37E5ADF4"/>
    <w:rsid w:val="37EA270B"/>
    <w:rsid w:val="37F590B4"/>
    <w:rsid w:val="387180DE"/>
    <w:rsid w:val="38B9D440"/>
    <w:rsid w:val="38FE73BA"/>
    <w:rsid w:val="392C7038"/>
    <w:rsid w:val="39460DAC"/>
    <w:rsid w:val="39A05687"/>
    <w:rsid w:val="39A61F51"/>
    <w:rsid w:val="3A122B17"/>
    <w:rsid w:val="3A553991"/>
    <w:rsid w:val="3A635ACF"/>
    <w:rsid w:val="3AA053E7"/>
    <w:rsid w:val="3ADA3CD3"/>
    <w:rsid w:val="3B057FDE"/>
    <w:rsid w:val="3B1A6D82"/>
    <w:rsid w:val="3B2BD936"/>
    <w:rsid w:val="3B510AB5"/>
    <w:rsid w:val="3B5663C4"/>
    <w:rsid w:val="3B7850A0"/>
    <w:rsid w:val="3BB0B59E"/>
    <w:rsid w:val="3BB2E7A7"/>
    <w:rsid w:val="3BC1FAF2"/>
    <w:rsid w:val="3BCEFA58"/>
    <w:rsid w:val="3C1410B2"/>
    <w:rsid w:val="3C175187"/>
    <w:rsid w:val="3C269872"/>
    <w:rsid w:val="3C402CAC"/>
    <w:rsid w:val="3C5473E0"/>
    <w:rsid w:val="3C5F2BD8"/>
    <w:rsid w:val="3C8DC21D"/>
    <w:rsid w:val="3C9ADA7F"/>
    <w:rsid w:val="3CAFB97B"/>
    <w:rsid w:val="3CDCA1C5"/>
    <w:rsid w:val="3CDF0DD8"/>
    <w:rsid w:val="3D295029"/>
    <w:rsid w:val="3D5C1B5C"/>
    <w:rsid w:val="3DEEC8B8"/>
    <w:rsid w:val="3E2EFE31"/>
    <w:rsid w:val="3E79B392"/>
    <w:rsid w:val="3EA57C2C"/>
    <w:rsid w:val="3EA79101"/>
    <w:rsid w:val="3EE35E1A"/>
    <w:rsid w:val="3F04C046"/>
    <w:rsid w:val="3F23C095"/>
    <w:rsid w:val="3F80DC97"/>
    <w:rsid w:val="3FD0E6E1"/>
    <w:rsid w:val="3FE8120F"/>
    <w:rsid w:val="3FF6BABE"/>
    <w:rsid w:val="400070B0"/>
    <w:rsid w:val="40341A1D"/>
    <w:rsid w:val="4063C752"/>
    <w:rsid w:val="406911B6"/>
    <w:rsid w:val="4074B724"/>
    <w:rsid w:val="40A30701"/>
    <w:rsid w:val="411AC9C9"/>
    <w:rsid w:val="41317AA2"/>
    <w:rsid w:val="417C0CCA"/>
    <w:rsid w:val="41A79C28"/>
    <w:rsid w:val="41AF650F"/>
    <w:rsid w:val="41B1CAE4"/>
    <w:rsid w:val="41D2FF08"/>
    <w:rsid w:val="42397A61"/>
    <w:rsid w:val="424EE2DB"/>
    <w:rsid w:val="4256E1FB"/>
    <w:rsid w:val="4261BAA9"/>
    <w:rsid w:val="430D2B9C"/>
    <w:rsid w:val="433EEF5F"/>
    <w:rsid w:val="43565787"/>
    <w:rsid w:val="43B9E77F"/>
    <w:rsid w:val="43F8DC04"/>
    <w:rsid w:val="44123334"/>
    <w:rsid w:val="44129195"/>
    <w:rsid w:val="444906D4"/>
    <w:rsid w:val="4449DAF2"/>
    <w:rsid w:val="447E4472"/>
    <w:rsid w:val="448514CB"/>
    <w:rsid w:val="44B00DA8"/>
    <w:rsid w:val="45BD8A40"/>
    <w:rsid w:val="45FD6329"/>
    <w:rsid w:val="461140FC"/>
    <w:rsid w:val="46C109F2"/>
    <w:rsid w:val="47492A5E"/>
    <w:rsid w:val="475CF2BE"/>
    <w:rsid w:val="47A27A04"/>
    <w:rsid w:val="47A6EA11"/>
    <w:rsid w:val="47A8D665"/>
    <w:rsid w:val="47EAF23D"/>
    <w:rsid w:val="482CE2B3"/>
    <w:rsid w:val="488BBFA9"/>
    <w:rsid w:val="48C997B6"/>
    <w:rsid w:val="4942D598"/>
    <w:rsid w:val="49885881"/>
    <w:rsid w:val="49C0F51D"/>
    <w:rsid w:val="49C8F3C3"/>
    <w:rsid w:val="49CA0703"/>
    <w:rsid w:val="49E03991"/>
    <w:rsid w:val="49FC9034"/>
    <w:rsid w:val="4A0C0E8E"/>
    <w:rsid w:val="4A4349DE"/>
    <w:rsid w:val="4A54E7B2"/>
    <w:rsid w:val="4A599CBF"/>
    <w:rsid w:val="4AF29A10"/>
    <w:rsid w:val="4AFDE5DE"/>
    <w:rsid w:val="4B023C83"/>
    <w:rsid w:val="4B121BCC"/>
    <w:rsid w:val="4B2FBD5C"/>
    <w:rsid w:val="4B3784A7"/>
    <w:rsid w:val="4B7EBB67"/>
    <w:rsid w:val="4BCAE382"/>
    <w:rsid w:val="4BE989CC"/>
    <w:rsid w:val="4BFA5FD6"/>
    <w:rsid w:val="4C0A2394"/>
    <w:rsid w:val="4C51FD58"/>
    <w:rsid w:val="4CC05E9A"/>
    <w:rsid w:val="4CC62346"/>
    <w:rsid w:val="4D7FA828"/>
    <w:rsid w:val="4D80D580"/>
    <w:rsid w:val="4DAF78DA"/>
    <w:rsid w:val="4DB13FDD"/>
    <w:rsid w:val="4E4BF26E"/>
    <w:rsid w:val="4E61954F"/>
    <w:rsid w:val="4E889846"/>
    <w:rsid w:val="4EA77267"/>
    <w:rsid w:val="4EAB1712"/>
    <w:rsid w:val="4F441EDA"/>
    <w:rsid w:val="505629AD"/>
    <w:rsid w:val="506C3024"/>
    <w:rsid w:val="506F9605"/>
    <w:rsid w:val="50A06F83"/>
    <w:rsid w:val="50C2B0A7"/>
    <w:rsid w:val="50CA8812"/>
    <w:rsid w:val="50D5E3C7"/>
    <w:rsid w:val="50E1B59F"/>
    <w:rsid w:val="51245843"/>
    <w:rsid w:val="512667A2"/>
    <w:rsid w:val="51705070"/>
    <w:rsid w:val="518B06B5"/>
    <w:rsid w:val="5280DF21"/>
    <w:rsid w:val="5299586E"/>
    <w:rsid w:val="52DE0942"/>
    <w:rsid w:val="52E7723C"/>
    <w:rsid w:val="5300371A"/>
    <w:rsid w:val="53079531"/>
    <w:rsid w:val="537AEAB1"/>
    <w:rsid w:val="53D91D20"/>
    <w:rsid w:val="53D92EB8"/>
    <w:rsid w:val="54375925"/>
    <w:rsid w:val="54603C1B"/>
    <w:rsid w:val="54B3D92A"/>
    <w:rsid w:val="54E59AC4"/>
    <w:rsid w:val="54FF9F8E"/>
    <w:rsid w:val="5533DF58"/>
    <w:rsid w:val="55388C04"/>
    <w:rsid w:val="55526D1E"/>
    <w:rsid w:val="55C0EBF7"/>
    <w:rsid w:val="56337C09"/>
    <w:rsid w:val="564E5224"/>
    <w:rsid w:val="571E8E4F"/>
    <w:rsid w:val="574BFBCD"/>
    <w:rsid w:val="57D5BBD9"/>
    <w:rsid w:val="57D6DDD6"/>
    <w:rsid w:val="58194D3D"/>
    <w:rsid w:val="586F83F5"/>
    <w:rsid w:val="587E5B77"/>
    <w:rsid w:val="58ADD41C"/>
    <w:rsid w:val="59744530"/>
    <w:rsid w:val="59E404F0"/>
    <w:rsid w:val="59FD223B"/>
    <w:rsid w:val="5A00E30F"/>
    <w:rsid w:val="5A229CC1"/>
    <w:rsid w:val="5A33B347"/>
    <w:rsid w:val="5ABEE4B7"/>
    <w:rsid w:val="5ADD647A"/>
    <w:rsid w:val="5ADD71DF"/>
    <w:rsid w:val="5B04BB49"/>
    <w:rsid w:val="5B1598AA"/>
    <w:rsid w:val="5B2020E8"/>
    <w:rsid w:val="5B2AE6E3"/>
    <w:rsid w:val="5B2C4961"/>
    <w:rsid w:val="5B787A79"/>
    <w:rsid w:val="5B90EB4B"/>
    <w:rsid w:val="5BB5AB0A"/>
    <w:rsid w:val="5CDAA176"/>
    <w:rsid w:val="5CDBE909"/>
    <w:rsid w:val="5CE25AFF"/>
    <w:rsid w:val="5D36284B"/>
    <w:rsid w:val="5DB28809"/>
    <w:rsid w:val="5E7FA808"/>
    <w:rsid w:val="5EF4A4D0"/>
    <w:rsid w:val="5F258310"/>
    <w:rsid w:val="5F77858A"/>
    <w:rsid w:val="5F7F4243"/>
    <w:rsid w:val="6065E366"/>
    <w:rsid w:val="60B73E4E"/>
    <w:rsid w:val="60E69341"/>
    <w:rsid w:val="616A79F4"/>
    <w:rsid w:val="6203BB98"/>
    <w:rsid w:val="6221B82D"/>
    <w:rsid w:val="62511EC3"/>
    <w:rsid w:val="62F03A8D"/>
    <w:rsid w:val="6305CD80"/>
    <w:rsid w:val="6330794B"/>
    <w:rsid w:val="63459BDF"/>
    <w:rsid w:val="636BEF2C"/>
    <w:rsid w:val="63704063"/>
    <w:rsid w:val="63D3BAFD"/>
    <w:rsid w:val="63EF1EF3"/>
    <w:rsid w:val="63F3A035"/>
    <w:rsid w:val="63FA9B5E"/>
    <w:rsid w:val="6454D3EE"/>
    <w:rsid w:val="648114F5"/>
    <w:rsid w:val="64846449"/>
    <w:rsid w:val="64DFE24C"/>
    <w:rsid w:val="64EEBD91"/>
    <w:rsid w:val="654BDA11"/>
    <w:rsid w:val="656600D2"/>
    <w:rsid w:val="6580463E"/>
    <w:rsid w:val="658CB378"/>
    <w:rsid w:val="65CBC4F8"/>
    <w:rsid w:val="6628F426"/>
    <w:rsid w:val="663FE119"/>
    <w:rsid w:val="66419608"/>
    <w:rsid w:val="664557B4"/>
    <w:rsid w:val="668A2E17"/>
    <w:rsid w:val="66953840"/>
    <w:rsid w:val="66E6CD6E"/>
    <w:rsid w:val="6747C5AE"/>
    <w:rsid w:val="67901060"/>
    <w:rsid w:val="6794C194"/>
    <w:rsid w:val="67C9BF8E"/>
    <w:rsid w:val="67EEA24E"/>
    <w:rsid w:val="680C80F1"/>
    <w:rsid w:val="68311410"/>
    <w:rsid w:val="6834E237"/>
    <w:rsid w:val="68ACADAD"/>
    <w:rsid w:val="68E4EF6A"/>
    <w:rsid w:val="6910492C"/>
    <w:rsid w:val="69206039"/>
    <w:rsid w:val="69218C4F"/>
    <w:rsid w:val="6997280A"/>
    <w:rsid w:val="699CC14B"/>
    <w:rsid w:val="69B08F22"/>
    <w:rsid w:val="69D9AD0C"/>
    <w:rsid w:val="69FB7E63"/>
    <w:rsid w:val="6A0AB36C"/>
    <w:rsid w:val="6A19BE5D"/>
    <w:rsid w:val="6A682D51"/>
    <w:rsid w:val="6AA00123"/>
    <w:rsid w:val="6AC8E839"/>
    <w:rsid w:val="6AC91345"/>
    <w:rsid w:val="6ACC9158"/>
    <w:rsid w:val="6AD212E4"/>
    <w:rsid w:val="6B3AAAF2"/>
    <w:rsid w:val="6BB123F5"/>
    <w:rsid w:val="6BB58B58"/>
    <w:rsid w:val="6BE462A5"/>
    <w:rsid w:val="6C01EE44"/>
    <w:rsid w:val="6C0319A7"/>
    <w:rsid w:val="6C04A011"/>
    <w:rsid w:val="6C493970"/>
    <w:rsid w:val="6C6FDE2E"/>
    <w:rsid w:val="6C71078C"/>
    <w:rsid w:val="6C89D33A"/>
    <w:rsid w:val="6C94B489"/>
    <w:rsid w:val="6CAF349E"/>
    <w:rsid w:val="6CD7874F"/>
    <w:rsid w:val="6D02CCE3"/>
    <w:rsid w:val="6D1FA407"/>
    <w:rsid w:val="6D293781"/>
    <w:rsid w:val="6D406CEF"/>
    <w:rsid w:val="6DF6D9EE"/>
    <w:rsid w:val="6E50ADFB"/>
    <w:rsid w:val="6E83677E"/>
    <w:rsid w:val="6EF22B85"/>
    <w:rsid w:val="6F340126"/>
    <w:rsid w:val="6F4D2C16"/>
    <w:rsid w:val="6F97780D"/>
    <w:rsid w:val="6F987C62"/>
    <w:rsid w:val="6FFACD38"/>
    <w:rsid w:val="7012253B"/>
    <w:rsid w:val="70474DC8"/>
    <w:rsid w:val="706E09C5"/>
    <w:rsid w:val="707CC9AB"/>
    <w:rsid w:val="70A3A8DC"/>
    <w:rsid w:val="70D108EE"/>
    <w:rsid w:val="70F82343"/>
    <w:rsid w:val="71980C6E"/>
    <w:rsid w:val="71AFE259"/>
    <w:rsid w:val="71E3178F"/>
    <w:rsid w:val="71FBD913"/>
    <w:rsid w:val="721A9471"/>
    <w:rsid w:val="7223FDB3"/>
    <w:rsid w:val="7224B47B"/>
    <w:rsid w:val="726D57D5"/>
    <w:rsid w:val="72996B13"/>
    <w:rsid w:val="72B6DB33"/>
    <w:rsid w:val="72B73100"/>
    <w:rsid w:val="72B7F1D1"/>
    <w:rsid w:val="72D6A4A7"/>
    <w:rsid w:val="72F638FD"/>
    <w:rsid w:val="736B3E7A"/>
    <w:rsid w:val="73915A70"/>
    <w:rsid w:val="73A4DF69"/>
    <w:rsid w:val="73AC44CF"/>
    <w:rsid w:val="73E69BC6"/>
    <w:rsid w:val="73F82908"/>
    <w:rsid w:val="7420F651"/>
    <w:rsid w:val="7421D8AA"/>
    <w:rsid w:val="7445F795"/>
    <w:rsid w:val="748C98F5"/>
    <w:rsid w:val="74F45F27"/>
    <w:rsid w:val="74FEE88C"/>
    <w:rsid w:val="7545D119"/>
    <w:rsid w:val="758B9302"/>
    <w:rsid w:val="758CBA18"/>
    <w:rsid w:val="75BB8219"/>
    <w:rsid w:val="75EC43CA"/>
    <w:rsid w:val="7603FED9"/>
    <w:rsid w:val="763A53D9"/>
    <w:rsid w:val="76F044C0"/>
    <w:rsid w:val="770CF260"/>
    <w:rsid w:val="771D05C7"/>
    <w:rsid w:val="774AF304"/>
    <w:rsid w:val="775595E9"/>
    <w:rsid w:val="77A419F9"/>
    <w:rsid w:val="77D08E56"/>
    <w:rsid w:val="7818F48E"/>
    <w:rsid w:val="78203B0F"/>
    <w:rsid w:val="78CB6092"/>
    <w:rsid w:val="78D5FB0F"/>
    <w:rsid w:val="7956AB2E"/>
    <w:rsid w:val="79838653"/>
    <w:rsid w:val="79A9E28A"/>
    <w:rsid w:val="79C7A0F0"/>
    <w:rsid w:val="7A16F57D"/>
    <w:rsid w:val="7A1B5402"/>
    <w:rsid w:val="7AC3ED55"/>
    <w:rsid w:val="7AF3CDFC"/>
    <w:rsid w:val="7B220144"/>
    <w:rsid w:val="7B481716"/>
    <w:rsid w:val="7B5093AD"/>
    <w:rsid w:val="7B6A2F1A"/>
    <w:rsid w:val="7B6AACFC"/>
    <w:rsid w:val="7B82D49B"/>
    <w:rsid w:val="7BDC3DE0"/>
    <w:rsid w:val="7C24BD32"/>
    <w:rsid w:val="7C3DBC8B"/>
    <w:rsid w:val="7C4256EB"/>
    <w:rsid w:val="7C4DE79A"/>
    <w:rsid w:val="7C596554"/>
    <w:rsid w:val="7C7AC092"/>
    <w:rsid w:val="7CF6D992"/>
    <w:rsid w:val="7CF71804"/>
    <w:rsid w:val="7D876B8D"/>
    <w:rsid w:val="7DD4DD21"/>
    <w:rsid w:val="7DFD7E65"/>
    <w:rsid w:val="7E3278B2"/>
    <w:rsid w:val="7E77CE38"/>
    <w:rsid w:val="7EED8AA5"/>
    <w:rsid w:val="7EF133F9"/>
    <w:rsid w:val="7F71502F"/>
    <w:rsid w:val="7FCB279F"/>
    <w:rsid w:val="7FCB7B59"/>
    <w:rsid w:val="7FE1FD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9AA2D"/>
  <w15:chartTrackingRefBased/>
  <w15:docId w15:val="{BE1B3E01-2E4B-4A48-8729-53027B8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1"/>
    <w:lsdException w:name="footer" w:uiPriority="1"/>
    <w:lsdException w:name="caption" w:semiHidden="1" w:unhideWhenUsed="1" w:qFormat="1"/>
    <w:lsdException w:name="Title" w:qFormat="1"/>
    <w:lsdException w:name="Body Tex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2AA6F009"/>
    <w:pPr>
      <w:tabs>
        <w:tab w:val="left" w:pos="288"/>
      </w:tabs>
      <w:spacing w:after="120" w:line="228" w:lineRule="auto"/>
      <w:ind w:firstLine="288"/>
      <w:jc w:val="both"/>
    </w:pPr>
  </w:style>
  <w:style w:type="paragraph" w:styleId="Heading1">
    <w:name w:val="heading 1"/>
    <w:basedOn w:val="Normal"/>
    <w:next w:val="Normal"/>
    <w:link w:val="Heading1Char"/>
    <w:uiPriority w:val="1"/>
    <w:qFormat/>
    <w:rsid w:val="2AA6F009"/>
    <w:pPr>
      <w:keepNext/>
      <w:keepLines/>
      <w:numPr>
        <w:numId w:val="4"/>
      </w:numPr>
      <w:spacing w:before="160" w:after="80"/>
      <w:ind w:firstLine="0"/>
      <w:outlineLvl w:val="0"/>
    </w:pPr>
    <w:rPr>
      <w:smallCaps/>
      <w:noProof/>
    </w:rPr>
  </w:style>
  <w:style w:type="paragraph" w:styleId="Heading2">
    <w:name w:val="heading 2"/>
    <w:basedOn w:val="Normal"/>
    <w:next w:val="Normal"/>
    <w:link w:val="Heading2Char"/>
    <w:uiPriority w:val="1"/>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1"/>
    <w:qFormat/>
    <w:rsid w:val="2AA6F009"/>
    <w:pPr>
      <w:numPr>
        <w:ilvl w:val="2"/>
        <w:numId w:val="4"/>
      </w:numPr>
      <w:tabs>
        <w:tab w:val="clear" w:pos="540"/>
        <w:tab w:val="num" w:pos="450"/>
      </w:tabs>
      <w:spacing w:line="240" w:lineRule="exact"/>
      <w:outlineLvl w:val="2"/>
    </w:pPr>
    <w:rPr>
      <w:i/>
      <w:iCs/>
      <w:noProof/>
    </w:rPr>
  </w:style>
  <w:style w:type="paragraph" w:styleId="Heading4">
    <w:name w:val="heading 4"/>
    <w:basedOn w:val="Normal"/>
    <w:next w:val="Normal"/>
    <w:uiPriority w:val="1"/>
    <w:qFormat/>
    <w:rsid w:val="2AA6F009"/>
    <w:pPr>
      <w:numPr>
        <w:ilvl w:val="3"/>
        <w:numId w:val="4"/>
      </w:numPr>
      <w:tabs>
        <w:tab w:val="left" w:pos="720"/>
      </w:tabs>
      <w:spacing w:before="40" w:after="40"/>
      <w:ind w:firstLine="504"/>
      <w:outlineLvl w:val="3"/>
    </w:pPr>
    <w:rPr>
      <w:i/>
      <w:iCs/>
      <w:noProof/>
    </w:rPr>
  </w:style>
  <w:style w:type="paragraph" w:styleId="Heading5">
    <w:name w:val="heading 5"/>
    <w:basedOn w:val="Normal"/>
    <w:next w:val="Normal"/>
    <w:uiPriority w:val="1"/>
    <w:qFormat/>
    <w:rsid w:val="2AA6F009"/>
    <w:pPr>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uiPriority w:val="1"/>
    <w:rsid w:val="2AA6F009"/>
  </w:style>
  <w:style w:type="character" w:customStyle="1" w:styleId="BodyTextChar">
    <w:name w:val="Body Text Char"/>
    <w:link w:val="BodyText"/>
    <w:rsid w:val="00E7596C"/>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uiPriority w:val="1"/>
    <w:rsid w:val="2AA6F009"/>
    <w:pPr>
      <w:tabs>
        <w:tab w:val="center" w:pos="2520"/>
        <w:tab w:val="right" w:pos="5040"/>
      </w:tabs>
      <w:spacing w:before="240" w:after="240"/>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1"/>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2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1"/>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1"/>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ubtleReference">
    <w:name w:val="Subtle Reference"/>
    <w:basedOn w:val="DefaultParagraphFont"/>
    <w:uiPriority w:val="31"/>
    <w:qFormat/>
    <w:rsid w:val="003F7BEA"/>
    <w:rPr>
      <w:smallCaps/>
      <w:color w:val="5A5A5A"/>
    </w:rPr>
  </w:style>
  <w:style w:type="table" w:styleId="TableGrid">
    <w:name w:val="Table Grid"/>
    <w:basedOn w:val="TableNormal"/>
    <w:uiPriority w:val="59"/>
    <w:rsid w:val="003F7BE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F7BEA"/>
    <w:pPr>
      <w:ind w:left="720"/>
      <w:contextualSpacing/>
    </w:pPr>
  </w:style>
  <w:style w:type="character" w:styleId="CommentReference">
    <w:name w:val="annotation reference"/>
    <w:basedOn w:val="DefaultParagraphFont"/>
    <w:rsid w:val="001C350A"/>
    <w:rPr>
      <w:sz w:val="16"/>
      <w:szCs w:val="16"/>
    </w:rPr>
  </w:style>
  <w:style w:type="paragraph" w:styleId="CommentText">
    <w:name w:val="annotation text"/>
    <w:basedOn w:val="Normal"/>
    <w:link w:val="CommentTextChar"/>
    <w:rsid w:val="001C350A"/>
    <w:pPr>
      <w:spacing w:line="240" w:lineRule="auto"/>
    </w:pPr>
  </w:style>
  <w:style w:type="character" w:customStyle="1" w:styleId="CommentTextChar">
    <w:name w:val="Comment Text Char"/>
    <w:basedOn w:val="DefaultParagraphFont"/>
    <w:link w:val="CommentText"/>
    <w:rsid w:val="001C350A"/>
  </w:style>
  <w:style w:type="paragraph" w:styleId="CommentSubject">
    <w:name w:val="annotation subject"/>
    <w:basedOn w:val="CommentText"/>
    <w:next w:val="CommentText"/>
    <w:link w:val="CommentSubjectChar"/>
    <w:semiHidden/>
    <w:unhideWhenUsed/>
    <w:rsid w:val="001C350A"/>
    <w:rPr>
      <w:b/>
      <w:bCs/>
    </w:rPr>
  </w:style>
  <w:style w:type="character" w:customStyle="1" w:styleId="CommentSubjectChar">
    <w:name w:val="Comment Subject Char"/>
    <w:basedOn w:val="CommentTextChar"/>
    <w:link w:val="CommentSubject"/>
    <w:semiHidden/>
    <w:rsid w:val="001C350A"/>
    <w:rPr>
      <w:b/>
      <w:bCs/>
    </w:rPr>
  </w:style>
  <w:style w:type="character" w:styleId="Mention">
    <w:name w:val="Mention"/>
    <w:basedOn w:val="DefaultParagraphFont"/>
    <w:uiPriority w:val="99"/>
    <w:unhideWhenUsed/>
    <w:rsid w:val="001C350A"/>
    <w:rPr>
      <w:color w:val="2B579A"/>
      <w:shd w:val="clear" w:color="auto" w:fill="E1DFDD"/>
    </w:rPr>
  </w:style>
  <w:style w:type="character" w:customStyle="1" w:styleId="Heading2Char">
    <w:name w:val="Heading 2 Char"/>
    <w:basedOn w:val="DefaultParagraphFont"/>
    <w:link w:val="Heading2"/>
    <w:uiPriority w:val="1"/>
    <w:rsid w:val="005F7424"/>
    <w:rPr>
      <w:i/>
      <w:iCs/>
      <w:noProof/>
    </w:rPr>
  </w:style>
  <w:style w:type="character" w:customStyle="1" w:styleId="Heading3Char">
    <w:name w:val="Heading 3 Char"/>
    <w:basedOn w:val="DefaultParagraphFont"/>
    <w:link w:val="Heading3"/>
    <w:uiPriority w:val="1"/>
    <w:rsid w:val="005F7424"/>
    <w:rPr>
      <w:i/>
      <w:iCs/>
      <w:noProof/>
    </w:rPr>
  </w:style>
  <w:style w:type="character" w:customStyle="1" w:styleId="Heading1Char">
    <w:name w:val="Heading 1 Char"/>
    <w:basedOn w:val="DefaultParagraphFont"/>
    <w:link w:val="Heading1"/>
    <w:uiPriority w:val="1"/>
    <w:rsid w:val="00AE0D7B"/>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p4wnp1.readthedocs.io/en/latest/" TargetMode="External"/><Relationship Id="rId3" Type="http://schemas.openxmlformats.org/officeDocument/2006/relationships/customXml" Target="../customXml/item3.xml"/><Relationship Id="rId21" Type="http://schemas.openxmlformats.org/officeDocument/2006/relationships/hyperlink" Target="https://www.researchgate.net/publication/267400650_Improving_Chain_of_Custody_in_Forensic_Investigation_of_Electronic_Digital_Systems"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www.blackhat.com/us-23/arsenal/schedule/"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i.org/10.1016/j.diin.2019.01.002"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doi.org/10.3390/healthcare11050634"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i.org/10.1016/j.diin.2019.01.002" TargetMode="External"/><Relationship Id="rId27" Type="http://schemas.openxmlformats.org/officeDocument/2006/relationships/fontTable" Target="fontTable.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B273E217-941A-4E90-8ECF-28009D62F43F}">
    <t:Anchor>
      <t:Comment id="908587914"/>
    </t:Anchor>
    <t:History>
      <t:Event id="{AC238DD1-138C-44DF-AD18-2B9E4583A88A}" time="2024-12-01T08:41:52.872Z">
        <t:Attribution userId="S::2203430@sit.singaporetech.edu.sg::3a61f5c4-7edd-4691-b67a-dec14b01fc85" userProvider="AD" userName="KAREN GOH SIAN MEI"/>
        <t:Anchor>
          <t:Comment id="908587914"/>
        </t:Anchor>
        <t:Create/>
      </t:Event>
      <t:Event id="{B0BDF9E2-147C-4028-9EF2-367C6C75369D}" time="2024-12-01T08:41:52.872Z">
        <t:Attribution userId="S::2203430@sit.singaporetech.edu.sg::3a61f5c4-7edd-4691-b67a-dec14b01fc85" userProvider="AD" userName="KAREN GOH SIAN MEI"/>
        <t:Anchor>
          <t:Comment id="908587914"/>
        </t:Anchor>
        <t:Assign userId="S::2203187@sit.singaporetech.edu.sg::adc3da71-a29b-4927-aa6c-b684abfb69c1" userProvider="AD" userName="CHIU ZHENG HAO JONATHAN"/>
      </t:Event>
      <t:Event id="{FAAF870C-C8C7-419E-8F46-98C945BD8E8B}" time="2024-12-01T08:41:52.872Z">
        <t:Attribution userId="S::2203430@sit.singaporetech.edu.sg::3a61f5c4-7edd-4691-b67a-dec14b01fc85" userProvider="AD" userName="KAREN GOH SIAN MEI"/>
        <t:Anchor>
          <t:Comment id="908587914"/>
        </t:Anchor>
        <t:SetTitle title="@CHIU ZHENG HAO JONATHAN "/>
      </t:Event>
      <t:Event id="{35119605-7A4F-487E-A617-62D37AE4DD15}" time="2024-12-01T10:40:27.623Z">
        <t:Attribution userId="S::2203187@sit.singaporetech.edu.sg::adc3da71-a29b-4927-aa6c-b684abfb69c1" userProvider="AD" userName="CHIU ZHENG HAO JONATHA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FC54772DC31744831C2CB412A40ECF" ma:contentTypeVersion="8" ma:contentTypeDescription="Create a new document." ma:contentTypeScope="" ma:versionID="a4f8bba5cfc378f9a59e306526b2d290">
  <xsd:schema xmlns:xsd="http://www.w3.org/2001/XMLSchema" xmlns:xs="http://www.w3.org/2001/XMLSchema" xmlns:p="http://schemas.microsoft.com/office/2006/metadata/properties" xmlns:ns3="a90fdbf5-08fd-47ba-812d-e8186b723b1d" xmlns:ns4="2f1e935c-cd37-4ea0-a6e3-cbc42e53ef1b" targetNamespace="http://schemas.microsoft.com/office/2006/metadata/properties" ma:root="true" ma:fieldsID="77e8c198866169961f07deccd7b5f30e" ns3:_="" ns4:_="">
    <xsd:import namespace="a90fdbf5-08fd-47ba-812d-e8186b723b1d"/>
    <xsd:import namespace="2f1e935c-cd37-4ea0-a6e3-cbc42e53ef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fdbf5-08fd-47ba-812d-e8186b723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1e935c-cd37-4ea0-a6e3-cbc42e53ef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90fdbf5-08fd-47ba-812d-e8186b723b1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89CE81-551B-46D0-B154-B09A46214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0fdbf5-08fd-47ba-812d-e8186b723b1d"/>
    <ds:schemaRef ds:uri="2f1e935c-cd37-4ea0-a6e3-cbc42e53ef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F3818-9C59-44F5-A257-FB42E1FBC6FD}">
  <ds:schemaRefs>
    <ds:schemaRef ds:uri="http://purl.org/dc/elements/1.1/"/>
    <ds:schemaRef ds:uri="http://purl.org/dc/dcmitype/"/>
    <ds:schemaRef ds:uri="a90fdbf5-08fd-47ba-812d-e8186b723b1d"/>
    <ds:schemaRef ds:uri="http://schemas.microsoft.com/office/2006/documentManagement/types"/>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 ds:uri="2f1e935c-cd37-4ea0-a6e3-cbc42e53ef1b"/>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5FCF43ED-A4C3-452B-9972-76FD5DC075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3662</Words>
  <Characters>20877</Characters>
  <Application>Microsoft Office Word</Application>
  <DocSecurity>0</DocSecurity>
  <Lines>173</Lines>
  <Paragraphs>48</Paragraphs>
  <ScaleCrop>false</ScaleCrop>
  <Company>IEEE</Company>
  <LinksUpToDate>false</LinksUpToDate>
  <CharactersWithSpaces>24491</CharactersWithSpaces>
  <SharedDoc>false</SharedDoc>
  <HLinks>
    <vt:vector size="42" baseType="variant">
      <vt:variant>
        <vt:i4>524300</vt:i4>
      </vt:variant>
      <vt:variant>
        <vt:i4>15</vt:i4>
      </vt:variant>
      <vt:variant>
        <vt:i4>0</vt:i4>
      </vt:variant>
      <vt:variant>
        <vt:i4>5</vt:i4>
      </vt:variant>
      <vt:variant>
        <vt:lpwstr>https://p4wnp1.readthedocs.io/en/latest/</vt:lpwstr>
      </vt:variant>
      <vt:variant>
        <vt:lpwstr/>
      </vt:variant>
      <vt:variant>
        <vt:i4>7602217</vt:i4>
      </vt:variant>
      <vt:variant>
        <vt:i4>12</vt:i4>
      </vt:variant>
      <vt:variant>
        <vt:i4>0</vt:i4>
      </vt:variant>
      <vt:variant>
        <vt:i4>5</vt:i4>
      </vt:variant>
      <vt:variant>
        <vt:lpwstr>https://www.blackhat.com/us-23/arsenal/schedule/</vt:lpwstr>
      </vt:variant>
      <vt:variant>
        <vt:lpwstr>out-of-band-anti-virus-dock-oobavd---a-hardware-38-artificial-intelligence-based-anti-virus-solution-31923</vt:lpwstr>
      </vt:variant>
      <vt:variant>
        <vt:i4>2424882</vt:i4>
      </vt:variant>
      <vt:variant>
        <vt:i4>9</vt:i4>
      </vt:variant>
      <vt:variant>
        <vt:i4>0</vt:i4>
      </vt:variant>
      <vt:variant>
        <vt:i4>5</vt:i4>
      </vt:variant>
      <vt:variant>
        <vt:lpwstr>https://doi.org/10.1016/j.diin.2019.01.002</vt:lpwstr>
      </vt:variant>
      <vt:variant>
        <vt:lpwstr/>
      </vt:variant>
      <vt:variant>
        <vt:i4>8060983</vt:i4>
      </vt:variant>
      <vt:variant>
        <vt:i4>6</vt:i4>
      </vt:variant>
      <vt:variant>
        <vt:i4>0</vt:i4>
      </vt:variant>
      <vt:variant>
        <vt:i4>5</vt:i4>
      </vt:variant>
      <vt:variant>
        <vt:lpwstr>https://doi.org/10.3390/healthcare11050634</vt:lpwstr>
      </vt:variant>
      <vt:variant>
        <vt:lpwstr/>
      </vt:variant>
      <vt:variant>
        <vt:i4>2424882</vt:i4>
      </vt:variant>
      <vt:variant>
        <vt:i4>3</vt:i4>
      </vt:variant>
      <vt:variant>
        <vt:i4>0</vt:i4>
      </vt:variant>
      <vt:variant>
        <vt:i4>5</vt:i4>
      </vt:variant>
      <vt:variant>
        <vt:lpwstr>https://doi.org/10.1016/j.diin.2019.01.002</vt:lpwstr>
      </vt:variant>
      <vt:variant>
        <vt:lpwstr/>
      </vt:variant>
      <vt:variant>
        <vt:i4>1507381</vt:i4>
      </vt:variant>
      <vt:variant>
        <vt:i4>0</vt:i4>
      </vt:variant>
      <vt:variant>
        <vt:i4>0</vt:i4>
      </vt:variant>
      <vt:variant>
        <vt:i4>5</vt:i4>
      </vt:variant>
      <vt:variant>
        <vt:lpwstr>https://www.researchgate.net/publication/267400650_Improving_Chain_of_Custody_in_Forensic_Investigation_of_Electronic_Digital_Systems</vt:lpwstr>
      </vt:variant>
      <vt:variant>
        <vt:lpwstr/>
      </vt:variant>
      <vt:variant>
        <vt:i4>7929867</vt:i4>
      </vt:variant>
      <vt:variant>
        <vt:i4>0</vt:i4>
      </vt:variant>
      <vt:variant>
        <vt:i4>0</vt:i4>
      </vt:variant>
      <vt:variant>
        <vt:i4>5</vt:i4>
      </vt:variant>
      <vt:variant>
        <vt:lpwstr>mailto:2203187@sit.singaporetech.edu.sg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SNG RAY SHIANG  NICHOLAS</cp:lastModifiedBy>
  <cp:revision>2</cp:revision>
  <cp:lastPrinted>2024-12-01T13:23:00Z</cp:lastPrinted>
  <dcterms:created xsi:type="dcterms:W3CDTF">2024-12-01T14:38:00Z</dcterms:created>
  <dcterms:modified xsi:type="dcterms:W3CDTF">2024-12-01T14:38:00Z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2022-01-20T00:29:05Z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46121c8e-cded-48d6-85a1-b6722e3769b5</vt:lpwstr>
  </property>
  <property fmtid="{D5CDD505-2E9C-101B-9397-08002B2CF9AE}" pid="8" name="MSIP_Label_3ef8e180-8f22-4ead-b44a-2d560df875da_ContentBits">
    <vt:lpwstr>0</vt:lpwstr>
  </property>
  <property fmtid="{D5CDD505-2E9C-101B-9397-08002B2CF9AE}" pid="9" name="ContentTypeId">
    <vt:lpwstr>0x010100B1FC54772DC31744831C2CB412A40ECF</vt:lpwstr>
  </property>
</Properties>
</file>